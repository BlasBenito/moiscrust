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A95CB6" w14:textId="77777777"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Comments from the Editorial Board Member and Reviewers:</w:t>
      </w:r>
    </w:p>
    <w:p w14:paraId="26567D46" w14:textId="77777777" w:rsidR="00BD34B7" w:rsidRDefault="00BD34B7">
      <w:pPr>
        <w:spacing w:line="360" w:lineRule="auto"/>
        <w:jc w:val="both"/>
        <w:rPr>
          <w:rFonts w:ascii="Times New Roman" w:hAnsi="Times New Roman" w:cs="Times New Roman"/>
          <w:sz w:val="24"/>
          <w:szCs w:val="24"/>
          <w:lang w:val="en-GB"/>
        </w:rPr>
      </w:pPr>
    </w:p>
    <w:p w14:paraId="5F10A106" w14:textId="77777777"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Editorial Board Member (Comments to the Author):</w:t>
      </w:r>
    </w:p>
    <w:p w14:paraId="1BFE3EAB" w14:textId="77777777" w:rsidR="00BD34B7" w:rsidRDefault="00BD34B7">
      <w:pPr>
        <w:spacing w:line="360" w:lineRule="auto"/>
        <w:jc w:val="both"/>
        <w:rPr>
          <w:rFonts w:ascii="Times New Roman" w:hAnsi="Times New Roman" w:cs="Times New Roman"/>
          <w:sz w:val="24"/>
          <w:szCs w:val="24"/>
          <w:lang w:val="en-GB"/>
        </w:rPr>
      </w:pPr>
    </w:p>
    <w:p w14:paraId="03B6F7A6" w14:textId="77777777"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Thank you for the submission of your Data Descriptor entitled, "Fourteen years of continuous soil moisture records from plant and biocrust-dominated microsites" (SDATA-21-00655), to the SCIENTIFIC DATA. Your manuscript has been reviewed by two experts in your field of research. Fortunately, both reviewers highly appreciate the importance of the data. However, Reviewer #2 raised some important concerns about technical issues. In general, I agree with these suggestions. The systems covered by this data are very specific and require special attention to the data acquisition and validation methods. Properly addressing the points made by Reviewer #2 will make the validity and limitations of this data set clear to users. So I would like to request the authors to improve the manuscript. I look forward to receiving your revision.</w:t>
      </w:r>
    </w:p>
    <w:p w14:paraId="1D474066" w14:textId="605C0DCB" w:rsidR="00BD34B7" w:rsidRDefault="00916FF3">
      <w:pPr>
        <w:spacing w:line="360" w:lineRule="auto"/>
        <w:jc w:val="both"/>
        <w:rPr>
          <w:rFonts w:ascii="Times New Roman" w:hAnsi="Times New Roman" w:cs="Times New Roman"/>
          <w:i/>
          <w:color w:val="2F5496" w:themeColor="accent1" w:themeShade="BF"/>
          <w:sz w:val="24"/>
          <w:szCs w:val="24"/>
          <w:lang w:val="en-GB"/>
        </w:rPr>
      </w:pPr>
      <w:r>
        <w:rPr>
          <w:rFonts w:ascii="Times New Roman" w:hAnsi="Times New Roman" w:cs="Times New Roman"/>
          <w:i/>
          <w:color w:val="2F5496" w:themeColor="accent1" w:themeShade="BF"/>
          <w:sz w:val="24"/>
          <w:szCs w:val="24"/>
          <w:lang w:val="en-GB"/>
        </w:rPr>
        <w:t>We thank you and t</w:t>
      </w:r>
      <w:r w:rsidR="00F91581">
        <w:rPr>
          <w:rFonts w:ascii="Times New Roman" w:hAnsi="Times New Roman" w:cs="Times New Roman"/>
          <w:i/>
          <w:color w:val="2F5496" w:themeColor="accent1" w:themeShade="BF"/>
          <w:sz w:val="24"/>
          <w:szCs w:val="24"/>
          <w:lang w:val="en-GB"/>
        </w:rPr>
        <w:t>he</w:t>
      </w:r>
      <w:r>
        <w:rPr>
          <w:rFonts w:ascii="Times New Roman" w:hAnsi="Times New Roman" w:cs="Times New Roman"/>
          <w:i/>
          <w:color w:val="2F5496" w:themeColor="accent1" w:themeShade="BF"/>
          <w:sz w:val="24"/>
          <w:szCs w:val="24"/>
          <w:lang w:val="en-GB"/>
        </w:rPr>
        <w:t xml:space="preserve"> reviewers from the comments on our</w:t>
      </w:r>
      <w:r w:rsidR="00F91581">
        <w:rPr>
          <w:rFonts w:ascii="Times New Roman" w:hAnsi="Times New Roman" w:cs="Times New Roman"/>
          <w:i/>
          <w:color w:val="2F5496" w:themeColor="accent1" w:themeShade="BF"/>
          <w:sz w:val="24"/>
          <w:szCs w:val="24"/>
          <w:lang w:val="en-GB"/>
        </w:rPr>
        <w:t xml:space="preserve"> manuscript “Fourteen years of continuous soil moisture records from plant and biocrust-dominated microsites” (SDATA-21-00655)</w:t>
      </w:r>
      <w:r>
        <w:rPr>
          <w:rFonts w:ascii="Times New Roman" w:hAnsi="Times New Roman" w:cs="Times New Roman"/>
          <w:i/>
          <w:color w:val="2F5496" w:themeColor="accent1" w:themeShade="BF"/>
          <w:sz w:val="24"/>
          <w:szCs w:val="24"/>
          <w:lang w:val="en-GB"/>
        </w:rPr>
        <w:t xml:space="preserve">, which </w:t>
      </w:r>
      <w:r w:rsidR="00F91581">
        <w:rPr>
          <w:rFonts w:ascii="Times New Roman" w:hAnsi="Times New Roman" w:cs="Times New Roman"/>
          <w:i/>
          <w:color w:val="2F5496" w:themeColor="accent1" w:themeShade="BF"/>
          <w:sz w:val="24"/>
          <w:szCs w:val="24"/>
          <w:lang w:val="en-GB"/>
        </w:rPr>
        <w:t xml:space="preserve">has been revised to </w:t>
      </w:r>
      <w:r>
        <w:rPr>
          <w:rFonts w:ascii="Times New Roman" w:hAnsi="Times New Roman" w:cs="Times New Roman"/>
          <w:i/>
          <w:color w:val="2F5496" w:themeColor="accent1" w:themeShade="BF"/>
          <w:sz w:val="24"/>
          <w:szCs w:val="24"/>
          <w:lang w:val="en-GB"/>
        </w:rPr>
        <w:t xml:space="preserve">incorporate them. All </w:t>
      </w:r>
      <w:r w:rsidR="00F91581">
        <w:rPr>
          <w:rFonts w:ascii="Times New Roman" w:hAnsi="Times New Roman" w:cs="Times New Roman"/>
          <w:i/>
          <w:color w:val="2F5496" w:themeColor="accent1" w:themeShade="BF"/>
          <w:sz w:val="24"/>
          <w:szCs w:val="24"/>
          <w:lang w:val="en-GB"/>
        </w:rPr>
        <w:t xml:space="preserve">the comments </w:t>
      </w:r>
      <w:r>
        <w:rPr>
          <w:rFonts w:ascii="Times New Roman" w:hAnsi="Times New Roman" w:cs="Times New Roman"/>
          <w:i/>
          <w:color w:val="2F5496" w:themeColor="accent1" w:themeShade="BF"/>
          <w:sz w:val="24"/>
          <w:szCs w:val="24"/>
          <w:lang w:val="en-GB"/>
        </w:rPr>
        <w:t>and criticisms received were very constructive and have been really useful to improve our manuscript, and we appreciate the opportunity to address them.</w:t>
      </w:r>
      <w:r w:rsidR="00F91581">
        <w:rPr>
          <w:rFonts w:ascii="Times New Roman" w:hAnsi="Times New Roman" w:cs="Times New Roman"/>
          <w:i/>
          <w:color w:val="2F5496" w:themeColor="accent1" w:themeShade="BF"/>
          <w:sz w:val="24"/>
          <w:szCs w:val="24"/>
          <w:lang w:val="en-GB"/>
        </w:rPr>
        <w:t xml:space="preserve"> </w:t>
      </w:r>
      <w:r>
        <w:rPr>
          <w:rFonts w:ascii="Times New Roman" w:hAnsi="Times New Roman" w:cs="Times New Roman"/>
          <w:i/>
          <w:color w:val="2F5496" w:themeColor="accent1" w:themeShade="BF"/>
          <w:sz w:val="24"/>
          <w:szCs w:val="24"/>
          <w:lang w:val="en-GB"/>
        </w:rPr>
        <w:t>Below we explain how we have incorporated the different comments</w:t>
      </w:r>
      <w:r w:rsidR="00C65392">
        <w:rPr>
          <w:rFonts w:ascii="Times New Roman" w:hAnsi="Times New Roman" w:cs="Times New Roman"/>
          <w:i/>
          <w:color w:val="2F5496" w:themeColor="accent1" w:themeShade="BF"/>
          <w:sz w:val="24"/>
          <w:szCs w:val="24"/>
          <w:lang w:val="en-GB"/>
        </w:rPr>
        <w:t>/issues raised</w:t>
      </w:r>
      <w:r>
        <w:rPr>
          <w:rFonts w:ascii="Times New Roman" w:hAnsi="Times New Roman" w:cs="Times New Roman"/>
          <w:i/>
          <w:color w:val="2F5496" w:themeColor="accent1" w:themeShade="BF"/>
          <w:sz w:val="24"/>
          <w:szCs w:val="24"/>
          <w:lang w:val="en-GB"/>
        </w:rPr>
        <w:t xml:space="preserve"> and indicate the locations of the changes made in the text</w:t>
      </w:r>
      <w:r w:rsidR="00C65392">
        <w:rPr>
          <w:rFonts w:ascii="Times New Roman" w:hAnsi="Times New Roman" w:cs="Times New Roman"/>
          <w:i/>
          <w:color w:val="2F5496" w:themeColor="accent1" w:themeShade="BF"/>
          <w:sz w:val="24"/>
          <w:szCs w:val="24"/>
          <w:lang w:val="en-GB"/>
        </w:rPr>
        <w:t xml:space="preserve"> and supplementary information</w:t>
      </w:r>
      <w:r w:rsidR="00F91581">
        <w:rPr>
          <w:rFonts w:ascii="Times New Roman" w:hAnsi="Times New Roman" w:cs="Times New Roman"/>
          <w:i/>
          <w:color w:val="2F5496" w:themeColor="accent1" w:themeShade="BF"/>
          <w:sz w:val="24"/>
          <w:szCs w:val="24"/>
          <w:lang w:val="en-GB"/>
        </w:rPr>
        <w:t>.</w:t>
      </w:r>
    </w:p>
    <w:p w14:paraId="517E3928" w14:textId="77777777" w:rsidR="00BD34B7" w:rsidRDefault="00BD34B7">
      <w:pPr>
        <w:spacing w:line="360" w:lineRule="auto"/>
        <w:jc w:val="both"/>
        <w:rPr>
          <w:rFonts w:ascii="Times New Roman" w:hAnsi="Times New Roman" w:cs="Times New Roman"/>
          <w:sz w:val="24"/>
          <w:szCs w:val="24"/>
          <w:lang w:val="en-GB"/>
        </w:rPr>
      </w:pPr>
    </w:p>
    <w:p w14:paraId="7263A4E5" w14:textId="77777777"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Reviewer #1 (Remarks to the Authors):</w:t>
      </w:r>
    </w:p>
    <w:p w14:paraId="73B9DE93" w14:textId="77777777" w:rsidR="00BD34B7" w:rsidRDefault="00BD34B7">
      <w:pPr>
        <w:spacing w:line="360" w:lineRule="auto"/>
        <w:jc w:val="both"/>
        <w:rPr>
          <w:rFonts w:ascii="Times New Roman" w:hAnsi="Times New Roman" w:cs="Times New Roman"/>
          <w:sz w:val="24"/>
          <w:szCs w:val="24"/>
          <w:lang w:val="en-GB"/>
        </w:rPr>
      </w:pPr>
    </w:p>
    <w:p w14:paraId="3C9C9122" w14:textId="77777777"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MOISCRUST provides long-term data (14 </w:t>
      </w:r>
      <w:proofErr w:type="spellStart"/>
      <w:r>
        <w:rPr>
          <w:rFonts w:ascii="Times New Roman" w:hAnsi="Times New Roman" w:cs="Times New Roman"/>
          <w:sz w:val="24"/>
          <w:szCs w:val="24"/>
          <w:lang w:val="en-GB"/>
        </w:rPr>
        <w:t>yr</w:t>
      </w:r>
      <w:proofErr w:type="spellEnd"/>
      <w:r>
        <w:rPr>
          <w:rFonts w:ascii="Times New Roman" w:hAnsi="Times New Roman" w:cs="Times New Roman"/>
          <w:sz w:val="24"/>
          <w:szCs w:val="24"/>
          <w:lang w:val="en-GB"/>
        </w:rPr>
        <w:t xml:space="preserve">) of soil moisture at different vegetation and biocrust microsites from a Mediterranean semiarid area in central Spain. These data are very valuable as no long-term datasets of soil moisture on common ground covers from drylands are currently available. These data can help improve our understanding on hydrological and biogeochemical processes and vegetation functioning in drylands, and </w:t>
      </w:r>
      <w:r>
        <w:rPr>
          <w:rFonts w:ascii="Times New Roman" w:hAnsi="Times New Roman" w:cs="Times New Roman"/>
          <w:sz w:val="24"/>
          <w:szCs w:val="24"/>
          <w:lang w:val="en-GB"/>
        </w:rPr>
        <w:lastRenderedPageBreak/>
        <w:t xml:space="preserve">improve hydrological and ecosystem modelling in drylands, for which information on soil moisture temporal dynamics is rather </w:t>
      </w:r>
      <w:proofErr w:type="spellStart"/>
      <w:r>
        <w:rPr>
          <w:rFonts w:ascii="Times New Roman" w:hAnsi="Times New Roman" w:cs="Times New Roman"/>
          <w:sz w:val="24"/>
          <w:szCs w:val="24"/>
          <w:lang w:val="en-GB"/>
        </w:rPr>
        <w:t>scarse</w:t>
      </w:r>
      <w:proofErr w:type="spellEnd"/>
      <w:r>
        <w:rPr>
          <w:rFonts w:ascii="Times New Roman" w:hAnsi="Times New Roman" w:cs="Times New Roman"/>
          <w:sz w:val="24"/>
          <w:szCs w:val="24"/>
          <w:lang w:val="en-GB"/>
        </w:rPr>
        <w:t>.</w:t>
      </w:r>
    </w:p>
    <w:p w14:paraId="5D789633" w14:textId="604EEF61"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experimental design is correct and the methodology used for data acquisition and processing is accurate and rigorous. Description of the database, data processing and validation, and potential data applications is well reported in the manuscript. Besides, data have been already uploaded in a repository (“</w:t>
      </w:r>
      <w:proofErr w:type="spellStart"/>
      <w:r>
        <w:rPr>
          <w:rFonts w:ascii="Times New Roman" w:hAnsi="Times New Roman" w:cs="Times New Roman"/>
          <w:sz w:val="24"/>
          <w:szCs w:val="24"/>
          <w:lang w:val="en-GB"/>
        </w:rPr>
        <w:t>figshare</w:t>
      </w:r>
      <w:proofErr w:type="spellEnd"/>
      <w:r>
        <w:rPr>
          <w:rFonts w:ascii="Times New Roman" w:hAnsi="Times New Roman" w:cs="Times New Roman"/>
          <w:sz w:val="24"/>
          <w:szCs w:val="24"/>
          <w:lang w:val="en-GB"/>
        </w:rPr>
        <w:t>”).</w:t>
      </w:r>
    </w:p>
    <w:p w14:paraId="4F42345A" w14:textId="65CF0EE8" w:rsidR="00916FF3" w:rsidRDefault="00916FF3">
      <w:pPr>
        <w:spacing w:line="360" w:lineRule="auto"/>
        <w:jc w:val="both"/>
        <w:rPr>
          <w:rFonts w:ascii="Times New Roman" w:hAnsi="Times New Roman" w:cs="Times New Roman"/>
          <w:sz w:val="24"/>
          <w:szCs w:val="24"/>
          <w:lang w:val="en-GB"/>
        </w:rPr>
      </w:pPr>
      <w:r>
        <w:rPr>
          <w:rFonts w:ascii="Times New Roman" w:hAnsi="Times New Roman" w:cs="Times New Roman"/>
          <w:i/>
          <w:color w:val="2F5496" w:themeColor="accent1" w:themeShade="BF"/>
          <w:sz w:val="24"/>
          <w:szCs w:val="24"/>
          <w:lang w:val="en-GB"/>
        </w:rPr>
        <w:t xml:space="preserve">Many thanks for these words about our manuscript. We are glad to hear that the reviewer found our data to be valuable and the </w:t>
      </w:r>
      <w:r w:rsidRPr="00916FF3">
        <w:rPr>
          <w:rFonts w:ascii="Times New Roman" w:hAnsi="Times New Roman" w:cs="Times New Roman"/>
          <w:i/>
          <w:color w:val="2F5496" w:themeColor="accent1" w:themeShade="BF"/>
          <w:sz w:val="24"/>
          <w:szCs w:val="24"/>
          <w:lang w:val="en-GB"/>
        </w:rPr>
        <w:t xml:space="preserve">methodology used for data acquisition and processing </w:t>
      </w:r>
      <w:r>
        <w:rPr>
          <w:rFonts w:ascii="Times New Roman" w:hAnsi="Times New Roman" w:cs="Times New Roman"/>
          <w:i/>
          <w:color w:val="2F5496" w:themeColor="accent1" w:themeShade="BF"/>
          <w:sz w:val="24"/>
          <w:szCs w:val="24"/>
          <w:lang w:val="en-GB"/>
        </w:rPr>
        <w:t>to be</w:t>
      </w:r>
      <w:r w:rsidRPr="00916FF3">
        <w:rPr>
          <w:rFonts w:ascii="Times New Roman" w:hAnsi="Times New Roman" w:cs="Times New Roman"/>
          <w:i/>
          <w:color w:val="2F5496" w:themeColor="accent1" w:themeShade="BF"/>
          <w:sz w:val="24"/>
          <w:szCs w:val="24"/>
          <w:lang w:val="en-GB"/>
        </w:rPr>
        <w:t xml:space="preserve"> accurate and rigorous</w:t>
      </w:r>
      <w:r>
        <w:rPr>
          <w:rFonts w:ascii="Times New Roman" w:hAnsi="Times New Roman" w:cs="Times New Roman"/>
          <w:i/>
          <w:color w:val="2F5496" w:themeColor="accent1" w:themeShade="BF"/>
          <w:sz w:val="24"/>
          <w:szCs w:val="24"/>
          <w:lang w:val="en-GB"/>
        </w:rPr>
        <w:t>.</w:t>
      </w:r>
    </w:p>
    <w:p w14:paraId="7626FBFD" w14:textId="77777777" w:rsidR="00BD34B7" w:rsidRDefault="00F91581">
      <w:pPr>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Nonetheeless</w:t>
      </w:r>
      <w:proofErr w:type="spellEnd"/>
      <w:r>
        <w:rPr>
          <w:rFonts w:ascii="Times New Roman" w:hAnsi="Times New Roman" w:cs="Times New Roman"/>
          <w:sz w:val="24"/>
          <w:szCs w:val="24"/>
          <w:lang w:val="en-GB"/>
        </w:rPr>
        <w:t>, I want to point to some minor details that have not been sufficiently explained in the text and that may help improve description of data processing and interpretation:</w:t>
      </w:r>
    </w:p>
    <w:p w14:paraId="509E1477" w14:textId="77777777"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L86. </w:t>
      </w:r>
      <w:bookmarkStart w:id="0" w:name="_Hlk83799217"/>
      <w:r>
        <w:rPr>
          <w:rFonts w:ascii="Times New Roman" w:hAnsi="Times New Roman" w:cs="Times New Roman"/>
          <w:sz w:val="24"/>
          <w:szCs w:val="24"/>
          <w:lang w:val="en-GB"/>
        </w:rPr>
        <w:t>Soil texture is a key factor affecting soil moisture content. Please, provide data on soil texture at this site.</w:t>
      </w:r>
      <w:bookmarkEnd w:id="0"/>
    </w:p>
    <w:p w14:paraId="5B84074C" w14:textId="1FDAA35A" w:rsidR="00BD34B7" w:rsidRDefault="00F91581">
      <w:pPr>
        <w:spacing w:line="360" w:lineRule="auto"/>
        <w:jc w:val="both"/>
        <w:rPr>
          <w:rFonts w:ascii="Times New Roman" w:hAnsi="Times New Roman" w:cs="Times New Roman"/>
          <w:i/>
          <w:color w:val="2F5496" w:themeColor="accent1" w:themeShade="BF"/>
          <w:sz w:val="24"/>
          <w:szCs w:val="24"/>
          <w:lang w:val="en-GB"/>
        </w:rPr>
      </w:pPr>
      <w:r>
        <w:rPr>
          <w:rFonts w:ascii="Times New Roman" w:hAnsi="Times New Roman" w:cs="Times New Roman"/>
          <w:i/>
          <w:color w:val="2F5496" w:themeColor="accent1" w:themeShade="BF"/>
          <w:sz w:val="24"/>
          <w:szCs w:val="24"/>
          <w:lang w:val="en-GB"/>
        </w:rPr>
        <w:t>L86. Data on soil texture have been detailed in the manuscript</w:t>
      </w:r>
      <w:bookmarkStart w:id="1" w:name="_GoBack"/>
      <w:ins w:id="2" w:author="Fernando Tomás Maestre Gil" w:date="2021-10-06T10:57:00Z">
        <w:r w:rsidR="005E77F0">
          <w:rPr>
            <w:rFonts w:ascii="Times New Roman" w:hAnsi="Times New Roman" w:cs="Times New Roman"/>
            <w:i/>
            <w:color w:val="2F5496" w:themeColor="accent1" w:themeShade="BF"/>
            <w:sz w:val="24"/>
            <w:szCs w:val="24"/>
            <w:lang w:val="en-GB"/>
          </w:rPr>
          <w:t xml:space="preserve"> </w:t>
        </w:r>
        <w:commentRangeStart w:id="3"/>
        <w:r w:rsidR="005E77F0">
          <w:rPr>
            <w:rFonts w:ascii="Times New Roman" w:hAnsi="Times New Roman" w:cs="Times New Roman"/>
            <w:i/>
            <w:color w:val="2F5496" w:themeColor="accent1" w:themeShade="BF"/>
            <w:sz w:val="24"/>
            <w:szCs w:val="24"/>
            <w:lang w:val="en-GB"/>
          </w:rPr>
          <w:t>(lines …)</w:t>
        </w:r>
        <w:commentRangeEnd w:id="3"/>
        <w:r w:rsidR="005E77F0">
          <w:rPr>
            <w:rStyle w:val="Refdecomentario"/>
          </w:rPr>
          <w:commentReference w:id="3"/>
        </w:r>
      </w:ins>
      <w:bookmarkEnd w:id="1"/>
      <w:r>
        <w:rPr>
          <w:rFonts w:ascii="Times New Roman" w:hAnsi="Times New Roman" w:cs="Times New Roman"/>
          <w:i/>
          <w:color w:val="2F5496" w:themeColor="accent1" w:themeShade="BF"/>
          <w:sz w:val="24"/>
          <w:szCs w:val="24"/>
          <w:lang w:val="en-GB"/>
        </w:rPr>
        <w:t>.</w:t>
      </w:r>
    </w:p>
    <w:p w14:paraId="7318E84A" w14:textId="77777777"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L112. Why were sensors installed vertically and not horizontally? Inserting them vertically in the soil can interfere with the natural water flow movement. If possible, cite other studies where vertical installation of moisture sensors has been used.</w:t>
      </w:r>
    </w:p>
    <w:p w14:paraId="22A0CACE" w14:textId="77777777" w:rsidR="005E77F0" w:rsidRDefault="00F91581">
      <w:pPr>
        <w:spacing w:line="360" w:lineRule="auto"/>
        <w:jc w:val="both"/>
        <w:rPr>
          <w:ins w:id="4" w:author="Fernando Tomás Maestre Gil" w:date="2021-10-06T11:01:00Z"/>
          <w:rFonts w:ascii="Times New Roman" w:hAnsi="Times New Roman" w:cs="Times New Roman"/>
          <w:i/>
          <w:color w:val="2F5496" w:themeColor="accent1" w:themeShade="BF"/>
          <w:sz w:val="24"/>
          <w:szCs w:val="24"/>
          <w:lang w:val="en-GB"/>
        </w:rPr>
      </w:pPr>
      <w:r>
        <w:rPr>
          <w:rFonts w:ascii="Times New Roman" w:hAnsi="Times New Roman" w:cs="Times New Roman"/>
          <w:i/>
          <w:color w:val="2F5496" w:themeColor="accent1" w:themeShade="BF"/>
          <w:sz w:val="24"/>
          <w:szCs w:val="24"/>
          <w:lang w:val="en-GB"/>
        </w:rPr>
        <w:t xml:space="preserve">L112. The sensors were vertically installed </w:t>
      </w:r>
      <w:ins w:id="5" w:author="Fernando Tomás Maestre Gil" w:date="2021-10-06T11:01:00Z">
        <w:r w:rsidR="005E77F0">
          <w:rPr>
            <w:rFonts w:ascii="Times New Roman" w:hAnsi="Times New Roman" w:cs="Times New Roman"/>
            <w:i/>
            <w:color w:val="2F5496" w:themeColor="accent1" w:themeShade="BF"/>
            <w:sz w:val="24"/>
            <w:szCs w:val="24"/>
            <w:lang w:val="en-GB"/>
          </w:rPr>
          <w:t xml:space="preserve">for two main reasons: </w:t>
        </w:r>
      </w:ins>
    </w:p>
    <w:p w14:paraId="1D945E7D" w14:textId="59626679" w:rsidR="00BD34B7" w:rsidRPr="005E77F0" w:rsidRDefault="00F91581">
      <w:pPr>
        <w:pStyle w:val="Prrafodelista"/>
        <w:numPr>
          <w:ilvl w:val="0"/>
          <w:numId w:val="1"/>
        </w:numPr>
        <w:spacing w:line="360" w:lineRule="auto"/>
        <w:jc w:val="both"/>
        <w:rPr>
          <w:ins w:id="6" w:author="Fernando Tomás Maestre Gil" w:date="2021-10-06T11:01:00Z"/>
          <w:rFonts w:ascii="Times New Roman" w:hAnsi="Times New Roman" w:cs="Times New Roman"/>
          <w:i/>
          <w:color w:val="2F5496" w:themeColor="accent1" w:themeShade="BF"/>
          <w:sz w:val="24"/>
          <w:szCs w:val="24"/>
          <w:lang w:val="en-GB"/>
          <w:rPrChange w:id="7" w:author="Fernando Tomás Maestre Gil" w:date="2021-10-06T11:01:00Z">
            <w:rPr>
              <w:ins w:id="8" w:author="Fernando Tomás Maestre Gil" w:date="2021-10-06T11:01:00Z"/>
              <w:lang w:val="en-GB"/>
            </w:rPr>
          </w:rPrChange>
        </w:rPr>
        <w:pPrChange w:id="9" w:author="Fernando Tomás Maestre Gil" w:date="2021-10-06T11:01:00Z">
          <w:pPr>
            <w:spacing w:line="360" w:lineRule="auto"/>
            <w:jc w:val="both"/>
          </w:pPr>
        </w:pPrChange>
      </w:pPr>
      <w:del w:id="10" w:author="Fernando Tomás Maestre Gil" w:date="2021-10-06T11:03:00Z">
        <w:r w:rsidRPr="005E77F0" w:rsidDel="005E77F0">
          <w:rPr>
            <w:rFonts w:ascii="Times New Roman" w:hAnsi="Times New Roman" w:cs="Times New Roman"/>
            <w:i/>
            <w:color w:val="2F5496" w:themeColor="accent1" w:themeShade="BF"/>
            <w:sz w:val="24"/>
            <w:szCs w:val="24"/>
            <w:lang w:val="en-GB"/>
            <w:rPrChange w:id="11" w:author="Fernando Tomás Maestre Gil" w:date="2021-10-06T11:01:00Z">
              <w:rPr>
                <w:lang w:val="en-GB"/>
              </w:rPr>
            </w:rPrChange>
          </w:rPr>
          <w:delText>because w</w:delText>
        </w:r>
      </w:del>
      <w:ins w:id="12" w:author="Fernando Tomás Maestre Gil" w:date="2021-10-06T11:03:00Z">
        <w:r w:rsidR="005E77F0">
          <w:rPr>
            <w:rFonts w:ascii="Times New Roman" w:hAnsi="Times New Roman" w:cs="Times New Roman"/>
            <w:i/>
            <w:color w:val="2F5496" w:themeColor="accent1" w:themeShade="BF"/>
            <w:sz w:val="24"/>
            <w:szCs w:val="24"/>
            <w:lang w:val="en-GB"/>
          </w:rPr>
          <w:t>W</w:t>
        </w:r>
      </w:ins>
      <w:r w:rsidRPr="005E77F0">
        <w:rPr>
          <w:rFonts w:ascii="Times New Roman" w:hAnsi="Times New Roman" w:cs="Times New Roman"/>
          <w:i/>
          <w:color w:val="2F5496" w:themeColor="accent1" w:themeShade="BF"/>
          <w:sz w:val="24"/>
          <w:szCs w:val="24"/>
          <w:lang w:val="en-GB"/>
          <w:rPrChange w:id="13" w:author="Fernando Tomás Maestre Gil" w:date="2021-10-06T11:01:00Z">
            <w:rPr>
              <w:lang w:val="en-GB"/>
            </w:rPr>
          </w:rPrChange>
        </w:rPr>
        <w:t xml:space="preserve">e </w:t>
      </w:r>
      <w:ins w:id="14" w:author="Fernando Tomás Maestre Gil" w:date="2021-10-06T11:01:00Z">
        <w:r w:rsidR="005E77F0" w:rsidRPr="005E77F0">
          <w:rPr>
            <w:rFonts w:ascii="Times New Roman" w:hAnsi="Times New Roman" w:cs="Times New Roman"/>
            <w:i/>
            <w:color w:val="2F5496" w:themeColor="accent1" w:themeShade="BF"/>
            <w:sz w:val="24"/>
            <w:szCs w:val="24"/>
            <w:lang w:val="en-GB"/>
            <w:rPrChange w:id="15" w:author="Fernando Tomás Maestre Gil" w:date="2021-10-06T11:01:00Z">
              <w:rPr>
                <w:lang w:val="en-GB"/>
              </w:rPr>
            </w:rPrChange>
          </w:rPr>
          <w:t>were</w:t>
        </w:r>
      </w:ins>
      <w:del w:id="16" w:author="Fernando Tomás Maestre Gil" w:date="2021-10-06T11:01:00Z">
        <w:r w:rsidRPr="005E77F0" w:rsidDel="005E77F0">
          <w:rPr>
            <w:rFonts w:ascii="Times New Roman" w:hAnsi="Times New Roman" w:cs="Times New Roman"/>
            <w:i/>
            <w:color w:val="2F5496" w:themeColor="accent1" w:themeShade="BF"/>
            <w:sz w:val="24"/>
            <w:szCs w:val="24"/>
            <w:lang w:val="en-GB"/>
            <w:rPrChange w:id="17" w:author="Fernando Tomás Maestre Gil" w:date="2021-10-06T11:01:00Z">
              <w:rPr>
                <w:lang w:val="en-GB"/>
              </w:rPr>
            </w:rPrChange>
          </w:rPr>
          <w:delText>are</w:delText>
        </w:r>
      </w:del>
      <w:r w:rsidRPr="005E77F0">
        <w:rPr>
          <w:rFonts w:ascii="Times New Roman" w:hAnsi="Times New Roman" w:cs="Times New Roman"/>
          <w:i/>
          <w:color w:val="2F5496" w:themeColor="accent1" w:themeShade="BF"/>
          <w:sz w:val="24"/>
          <w:szCs w:val="24"/>
          <w:lang w:val="en-GB"/>
          <w:rPrChange w:id="18" w:author="Fernando Tomás Maestre Gil" w:date="2021-10-06T11:01:00Z">
            <w:rPr>
              <w:lang w:val="en-GB"/>
            </w:rPr>
          </w:rPrChange>
        </w:rPr>
        <w:t xml:space="preserve"> </w:t>
      </w:r>
      <w:ins w:id="19" w:author="Fernando Tomás Maestre Gil" w:date="2021-10-06T11:03:00Z">
        <w:r w:rsidR="005E77F0">
          <w:rPr>
            <w:rFonts w:ascii="Times New Roman" w:hAnsi="Times New Roman" w:cs="Times New Roman"/>
            <w:i/>
            <w:color w:val="2F5496" w:themeColor="accent1" w:themeShade="BF"/>
            <w:sz w:val="24"/>
            <w:szCs w:val="24"/>
            <w:lang w:val="en-GB"/>
          </w:rPr>
          <w:t xml:space="preserve">particularly </w:t>
        </w:r>
      </w:ins>
      <w:r w:rsidRPr="005E77F0">
        <w:rPr>
          <w:rFonts w:ascii="Times New Roman" w:hAnsi="Times New Roman" w:cs="Times New Roman"/>
          <w:i/>
          <w:color w:val="2F5496" w:themeColor="accent1" w:themeShade="BF"/>
          <w:sz w:val="24"/>
          <w:szCs w:val="24"/>
          <w:lang w:val="en-GB"/>
          <w:rPrChange w:id="20" w:author="Fernando Tomás Maestre Gil" w:date="2021-10-06T11:01:00Z">
            <w:rPr>
              <w:lang w:val="en-GB"/>
            </w:rPr>
          </w:rPrChange>
        </w:rPr>
        <w:t xml:space="preserve">interested in register </w:t>
      </w:r>
      <w:del w:id="21" w:author="Fernando Tomás Maestre Gil" w:date="2021-10-06T11:03:00Z">
        <w:r w:rsidRPr="005E77F0" w:rsidDel="005E77F0">
          <w:rPr>
            <w:rFonts w:ascii="Times New Roman" w:hAnsi="Times New Roman" w:cs="Times New Roman"/>
            <w:i/>
            <w:color w:val="2F5496" w:themeColor="accent1" w:themeShade="BF"/>
            <w:sz w:val="24"/>
            <w:szCs w:val="24"/>
            <w:lang w:val="en-GB"/>
            <w:rPrChange w:id="22" w:author="Fernando Tomás Maestre Gil" w:date="2021-10-06T11:01:00Z">
              <w:rPr>
                <w:lang w:val="en-GB"/>
              </w:rPr>
            </w:rPrChange>
          </w:rPr>
          <w:delText xml:space="preserve">only </w:delText>
        </w:r>
      </w:del>
      <w:r w:rsidRPr="005E77F0">
        <w:rPr>
          <w:rFonts w:ascii="Times New Roman" w:hAnsi="Times New Roman" w:cs="Times New Roman"/>
          <w:i/>
          <w:color w:val="2F5496" w:themeColor="accent1" w:themeShade="BF"/>
          <w:sz w:val="24"/>
          <w:szCs w:val="24"/>
          <w:lang w:val="en-GB"/>
          <w:rPrChange w:id="23" w:author="Fernando Tomás Maestre Gil" w:date="2021-10-06T11:01:00Z">
            <w:rPr>
              <w:lang w:val="en-GB"/>
            </w:rPr>
          </w:rPrChange>
        </w:rPr>
        <w:t>the soil moisture</w:t>
      </w:r>
      <w:ins w:id="24" w:author="Fernando Tomás Maestre Gil" w:date="2021-10-06T11:04:00Z">
        <w:r w:rsidR="005E77F0">
          <w:rPr>
            <w:rFonts w:ascii="Times New Roman" w:hAnsi="Times New Roman" w:cs="Times New Roman"/>
            <w:i/>
            <w:color w:val="2F5496" w:themeColor="accent1" w:themeShade="BF"/>
            <w:sz w:val="24"/>
            <w:szCs w:val="24"/>
            <w:lang w:val="en-GB"/>
          </w:rPr>
          <w:t xml:space="preserve"> in the topsoil (</w:t>
        </w:r>
      </w:ins>
      <w:del w:id="25" w:author="Fernando Tomás Maestre Gil" w:date="2021-10-06T11:04:00Z">
        <w:r w:rsidRPr="005E77F0" w:rsidDel="005E77F0">
          <w:rPr>
            <w:rFonts w:ascii="Times New Roman" w:hAnsi="Times New Roman" w:cs="Times New Roman"/>
            <w:i/>
            <w:color w:val="2F5496" w:themeColor="accent1" w:themeShade="BF"/>
            <w:sz w:val="24"/>
            <w:szCs w:val="24"/>
            <w:lang w:val="en-GB"/>
            <w:rPrChange w:id="26" w:author="Fernando Tomás Maestre Gil" w:date="2021-10-06T11:01:00Z">
              <w:rPr>
                <w:lang w:val="en-GB"/>
              </w:rPr>
            </w:rPrChange>
          </w:rPr>
          <w:delText xml:space="preserve"> </w:delText>
        </w:r>
      </w:del>
      <w:r w:rsidRPr="005E77F0">
        <w:rPr>
          <w:rFonts w:ascii="Times New Roman" w:hAnsi="Times New Roman" w:cs="Times New Roman"/>
          <w:i/>
          <w:color w:val="2F5496" w:themeColor="accent1" w:themeShade="BF"/>
          <w:sz w:val="24"/>
          <w:szCs w:val="24"/>
          <w:lang w:val="en-GB"/>
          <w:rPrChange w:id="27" w:author="Fernando Tomás Maestre Gil" w:date="2021-10-06T11:01:00Z">
            <w:rPr>
              <w:lang w:val="en-GB"/>
            </w:rPr>
          </w:rPrChange>
        </w:rPr>
        <w:t xml:space="preserve">from 0 to 5 cm </w:t>
      </w:r>
      <w:del w:id="28" w:author="Fernando Tomás Maestre Gil" w:date="2021-10-06T11:04:00Z">
        <w:r w:rsidRPr="005E77F0" w:rsidDel="005E77F0">
          <w:rPr>
            <w:rFonts w:ascii="Times New Roman" w:hAnsi="Times New Roman" w:cs="Times New Roman"/>
            <w:i/>
            <w:color w:val="2F5496" w:themeColor="accent1" w:themeShade="BF"/>
            <w:sz w:val="24"/>
            <w:szCs w:val="24"/>
            <w:lang w:val="en-GB"/>
            <w:rPrChange w:id="29" w:author="Fernando Tomás Maestre Gil" w:date="2021-10-06T11:01:00Z">
              <w:rPr>
                <w:lang w:val="en-GB"/>
              </w:rPr>
            </w:rPrChange>
          </w:rPr>
          <w:delText xml:space="preserve">of </w:delText>
        </w:r>
      </w:del>
      <w:r w:rsidRPr="005E77F0">
        <w:rPr>
          <w:rFonts w:ascii="Times New Roman" w:hAnsi="Times New Roman" w:cs="Times New Roman"/>
          <w:i/>
          <w:color w:val="2F5496" w:themeColor="accent1" w:themeShade="BF"/>
          <w:sz w:val="24"/>
          <w:szCs w:val="24"/>
          <w:lang w:val="en-GB"/>
          <w:rPrChange w:id="30" w:author="Fernando Tomás Maestre Gil" w:date="2021-10-06T11:01:00Z">
            <w:rPr>
              <w:lang w:val="en-GB"/>
            </w:rPr>
          </w:rPrChange>
        </w:rPr>
        <w:t>depth</w:t>
      </w:r>
      <w:ins w:id="31" w:author="Fernando Tomás Maestre Gil" w:date="2021-10-06T11:04:00Z">
        <w:r w:rsidR="005E77F0">
          <w:rPr>
            <w:rFonts w:ascii="Times New Roman" w:hAnsi="Times New Roman" w:cs="Times New Roman"/>
            <w:i/>
            <w:color w:val="2F5496" w:themeColor="accent1" w:themeShade="BF"/>
            <w:sz w:val="24"/>
            <w:szCs w:val="24"/>
            <w:lang w:val="en-GB"/>
          </w:rPr>
          <w:t>)</w:t>
        </w:r>
      </w:ins>
      <w:ins w:id="32" w:author="Fernando Tomás Maestre Gil" w:date="2021-10-06T11:03:00Z">
        <w:r w:rsidR="005E77F0">
          <w:rPr>
            <w:rFonts w:ascii="Times New Roman" w:hAnsi="Times New Roman" w:cs="Times New Roman"/>
            <w:i/>
            <w:color w:val="2F5496" w:themeColor="accent1" w:themeShade="BF"/>
            <w:sz w:val="24"/>
            <w:szCs w:val="24"/>
            <w:lang w:val="en-GB"/>
          </w:rPr>
          <w:t>, which is the fraction of the soil profile most affected by biocrusts</w:t>
        </w:r>
      </w:ins>
      <w:ins w:id="33" w:author="Fernando Tomás Maestre Gil" w:date="2021-10-06T11:04:00Z">
        <w:r w:rsidR="005E77F0">
          <w:rPr>
            <w:rFonts w:ascii="Times New Roman" w:hAnsi="Times New Roman" w:cs="Times New Roman"/>
            <w:i/>
            <w:color w:val="2F5496" w:themeColor="accent1" w:themeShade="BF"/>
            <w:sz w:val="24"/>
            <w:szCs w:val="24"/>
            <w:lang w:val="en-GB"/>
          </w:rPr>
          <w:t xml:space="preserve"> (</w:t>
        </w:r>
        <w:commentRangeStart w:id="34"/>
        <w:r w:rsidR="005E77F0">
          <w:rPr>
            <w:rFonts w:ascii="Times New Roman" w:hAnsi="Times New Roman" w:cs="Times New Roman"/>
            <w:i/>
            <w:color w:val="2F5496" w:themeColor="accent1" w:themeShade="BF"/>
            <w:sz w:val="24"/>
            <w:szCs w:val="24"/>
            <w:lang w:val="en-GB"/>
          </w:rPr>
          <w:t>…</w:t>
        </w:r>
        <w:commentRangeEnd w:id="34"/>
        <w:r w:rsidR="005E77F0">
          <w:rPr>
            <w:rStyle w:val="Refdecomentario"/>
          </w:rPr>
          <w:commentReference w:id="34"/>
        </w:r>
        <w:r w:rsidR="005E77F0">
          <w:rPr>
            <w:rFonts w:ascii="Times New Roman" w:hAnsi="Times New Roman" w:cs="Times New Roman"/>
            <w:i/>
            <w:color w:val="2F5496" w:themeColor="accent1" w:themeShade="BF"/>
            <w:sz w:val="24"/>
            <w:szCs w:val="24"/>
            <w:lang w:val="en-GB"/>
          </w:rPr>
          <w:t>)</w:t>
        </w:r>
      </w:ins>
      <w:r w:rsidRPr="005E77F0">
        <w:rPr>
          <w:rFonts w:ascii="Times New Roman" w:hAnsi="Times New Roman" w:cs="Times New Roman"/>
          <w:i/>
          <w:color w:val="2F5496" w:themeColor="accent1" w:themeShade="BF"/>
          <w:sz w:val="24"/>
          <w:szCs w:val="24"/>
          <w:lang w:val="en-GB"/>
          <w:rPrChange w:id="35" w:author="Fernando Tomás Maestre Gil" w:date="2021-10-06T11:01:00Z">
            <w:rPr>
              <w:lang w:val="en-GB"/>
            </w:rPr>
          </w:rPrChange>
        </w:rPr>
        <w:t xml:space="preserve">. If we had installed the sensors horizontally, the soil moisture data registered by the sensor could be affected by the air fraction outside the </w:t>
      </w:r>
      <w:commentRangeStart w:id="36"/>
      <w:r w:rsidRPr="005E77F0">
        <w:rPr>
          <w:rFonts w:ascii="Times New Roman" w:hAnsi="Times New Roman" w:cs="Times New Roman"/>
          <w:i/>
          <w:color w:val="2F5496" w:themeColor="accent1" w:themeShade="BF"/>
          <w:sz w:val="24"/>
          <w:szCs w:val="24"/>
          <w:lang w:val="en-GB"/>
          <w:rPrChange w:id="37" w:author="Fernando Tomás Maestre Gil" w:date="2021-10-06T11:01:00Z">
            <w:rPr>
              <w:lang w:val="en-GB"/>
            </w:rPr>
          </w:rPrChange>
        </w:rPr>
        <w:t>soil</w:t>
      </w:r>
      <w:commentRangeEnd w:id="36"/>
      <w:r w:rsidR="003C0EB6">
        <w:rPr>
          <w:rStyle w:val="Refdecomentario"/>
        </w:rPr>
        <w:commentReference w:id="36"/>
      </w:r>
      <w:r w:rsidRPr="005E77F0">
        <w:rPr>
          <w:rFonts w:ascii="Times New Roman" w:hAnsi="Times New Roman" w:cs="Times New Roman"/>
          <w:i/>
          <w:color w:val="2F5496" w:themeColor="accent1" w:themeShade="BF"/>
          <w:sz w:val="24"/>
          <w:szCs w:val="24"/>
          <w:lang w:val="en-GB"/>
          <w:rPrChange w:id="38" w:author="Fernando Tomás Maestre Gil" w:date="2021-10-06T11:01:00Z">
            <w:rPr>
              <w:lang w:val="en-GB"/>
            </w:rPr>
          </w:rPrChange>
        </w:rPr>
        <w:t xml:space="preserve">. Also, the size of the sensor is small (c. 5 cm) so </w:t>
      </w:r>
      <w:commentRangeStart w:id="39"/>
      <w:r w:rsidRPr="005E77F0">
        <w:rPr>
          <w:rFonts w:ascii="Times New Roman" w:hAnsi="Times New Roman" w:cs="Times New Roman"/>
          <w:i/>
          <w:color w:val="2F5496" w:themeColor="accent1" w:themeShade="BF"/>
          <w:sz w:val="24"/>
          <w:szCs w:val="24"/>
          <w:lang w:val="en-GB"/>
          <w:rPrChange w:id="40" w:author="Fernando Tomás Maestre Gil" w:date="2021-10-06T11:01:00Z">
            <w:rPr>
              <w:lang w:val="en-GB"/>
            </w:rPr>
          </w:rPrChange>
        </w:rPr>
        <w:t xml:space="preserve">the interference </w:t>
      </w:r>
      <w:commentRangeEnd w:id="39"/>
      <w:r w:rsidR="005E77F0">
        <w:rPr>
          <w:rStyle w:val="Refdecomentario"/>
        </w:rPr>
        <w:commentReference w:id="39"/>
      </w:r>
      <w:r w:rsidRPr="005E77F0">
        <w:rPr>
          <w:rFonts w:ascii="Times New Roman" w:hAnsi="Times New Roman" w:cs="Times New Roman"/>
          <w:i/>
          <w:color w:val="2F5496" w:themeColor="accent1" w:themeShade="BF"/>
          <w:sz w:val="24"/>
          <w:szCs w:val="24"/>
          <w:lang w:val="en-GB"/>
          <w:rPrChange w:id="41" w:author="Fernando Tomás Maestre Gil" w:date="2021-10-06T11:01:00Z">
            <w:rPr>
              <w:lang w:val="en-GB"/>
            </w:rPr>
          </w:rPrChange>
        </w:rPr>
        <w:t xml:space="preserve">will be so quite small. An example where vertical installation of moisture sensor has been used is: </w:t>
      </w:r>
      <w:bookmarkStart w:id="42" w:name="_Hlk83810668"/>
      <w:r w:rsidRPr="005E77F0">
        <w:rPr>
          <w:rFonts w:ascii="Times New Roman" w:hAnsi="Times New Roman" w:cs="Times New Roman"/>
          <w:i/>
          <w:color w:val="2F5496" w:themeColor="accent1" w:themeShade="BF"/>
          <w:sz w:val="24"/>
          <w:szCs w:val="24"/>
          <w:lang w:val="en-GB"/>
          <w:rPrChange w:id="43" w:author="Fernando Tomás Maestre Gil" w:date="2021-10-06T11:01:00Z">
            <w:rPr>
              <w:lang w:val="en-GB"/>
            </w:rPr>
          </w:rPrChange>
        </w:rPr>
        <w:t xml:space="preserve">Sharma, H., Shukla, M. K., </w:t>
      </w:r>
      <w:proofErr w:type="spellStart"/>
      <w:r w:rsidRPr="005E77F0">
        <w:rPr>
          <w:rFonts w:ascii="Times New Roman" w:hAnsi="Times New Roman" w:cs="Times New Roman"/>
          <w:i/>
          <w:color w:val="2F5496" w:themeColor="accent1" w:themeShade="BF"/>
          <w:sz w:val="24"/>
          <w:szCs w:val="24"/>
          <w:lang w:val="en-GB"/>
          <w:rPrChange w:id="44" w:author="Fernando Tomás Maestre Gil" w:date="2021-10-06T11:01:00Z">
            <w:rPr>
              <w:lang w:val="en-GB"/>
            </w:rPr>
          </w:rPrChange>
        </w:rPr>
        <w:t>Bosland</w:t>
      </w:r>
      <w:proofErr w:type="spellEnd"/>
      <w:r w:rsidRPr="005E77F0">
        <w:rPr>
          <w:rFonts w:ascii="Times New Roman" w:hAnsi="Times New Roman" w:cs="Times New Roman"/>
          <w:i/>
          <w:color w:val="2F5496" w:themeColor="accent1" w:themeShade="BF"/>
          <w:sz w:val="24"/>
          <w:szCs w:val="24"/>
          <w:lang w:val="en-GB"/>
          <w:rPrChange w:id="45" w:author="Fernando Tomás Maestre Gil" w:date="2021-10-06T11:01:00Z">
            <w:rPr>
              <w:lang w:val="en-GB"/>
            </w:rPr>
          </w:rPrChange>
        </w:rPr>
        <w:t>, P. W., &amp; Steiner, R. (2017). Soil moisture sensor calibration, actual evapotranspiration, and crop coefficients for drip irrigated greenhouse chile peppers. Agricultural water management, 179, 81-91</w:t>
      </w:r>
      <w:bookmarkEnd w:id="42"/>
      <w:r w:rsidRPr="005E77F0">
        <w:rPr>
          <w:rFonts w:ascii="Times New Roman" w:hAnsi="Times New Roman" w:cs="Times New Roman"/>
          <w:i/>
          <w:color w:val="2F5496" w:themeColor="accent1" w:themeShade="BF"/>
          <w:sz w:val="24"/>
          <w:szCs w:val="24"/>
          <w:lang w:val="en-GB"/>
          <w:rPrChange w:id="46" w:author="Fernando Tomás Maestre Gil" w:date="2021-10-06T11:01:00Z">
            <w:rPr>
              <w:lang w:val="en-GB"/>
            </w:rPr>
          </w:rPrChange>
        </w:rPr>
        <w:t xml:space="preserve">. </w:t>
      </w:r>
      <w:moveFromRangeStart w:id="47" w:author="Fernando Tomás Maestre Gil" w:date="2021-10-06T11:05:00Z" w:name="move84410726"/>
      <w:moveFrom w:id="48" w:author="Fernando Tomás Maestre Gil" w:date="2021-10-06T11:05:00Z">
        <w:r w:rsidRPr="005E77F0" w:rsidDel="005E77F0">
          <w:rPr>
            <w:rFonts w:ascii="Times New Roman" w:hAnsi="Times New Roman" w:cs="Times New Roman"/>
            <w:i/>
            <w:color w:val="2F5496" w:themeColor="accent1" w:themeShade="BF"/>
            <w:sz w:val="24"/>
            <w:szCs w:val="24"/>
            <w:lang w:val="en-GB"/>
            <w:rPrChange w:id="49" w:author="Fernando Tomás Maestre Gil" w:date="2021-10-06T11:01:00Z">
              <w:rPr>
                <w:lang w:val="en-GB"/>
              </w:rPr>
            </w:rPrChange>
          </w:rPr>
          <w:t>It has been cited in the text.</w:t>
        </w:r>
      </w:moveFrom>
      <w:moveFromRangeEnd w:id="47"/>
    </w:p>
    <w:p w14:paraId="0D1ED10E" w14:textId="32AB9CC0" w:rsidR="005E77F0" w:rsidRDefault="005E77F0" w:rsidP="005E77F0">
      <w:pPr>
        <w:pStyle w:val="Prrafodelista"/>
        <w:numPr>
          <w:ilvl w:val="0"/>
          <w:numId w:val="1"/>
        </w:numPr>
        <w:spacing w:line="360" w:lineRule="auto"/>
        <w:jc w:val="both"/>
        <w:rPr>
          <w:ins w:id="50" w:author="Fernando Tomás Maestre Gil" w:date="2021-10-06T11:05:00Z"/>
          <w:rFonts w:ascii="Times New Roman" w:hAnsi="Times New Roman" w:cs="Times New Roman"/>
          <w:i/>
          <w:color w:val="2F5496" w:themeColor="accent1" w:themeShade="BF"/>
          <w:sz w:val="24"/>
          <w:szCs w:val="24"/>
          <w:lang w:val="en-GB"/>
        </w:rPr>
      </w:pPr>
      <w:ins w:id="51" w:author="Fernando Tomás Maestre Gil" w:date="2021-10-06T11:02:00Z">
        <w:r>
          <w:rPr>
            <w:rFonts w:ascii="Times New Roman" w:hAnsi="Times New Roman" w:cs="Times New Roman"/>
            <w:i/>
            <w:color w:val="2F5496" w:themeColor="accent1" w:themeShade="BF"/>
            <w:sz w:val="24"/>
            <w:szCs w:val="24"/>
            <w:lang w:val="en-GB"/>
          </w:rPr>
          <w:lastRenderedPageBreak/>
          <w:t>Installing the sensors horizontally would have implied conducting substantial disturbance in a protected and very sensiti</w:t>
        </w:r>
      </w:ins>
      <w:ins w:id="52" w:author="Fernando Tomás Maestre Gil" w:date="2021-10-06T11:03:00Z">
        <w:r>
          <w:rPr>
            <w:rFonts w:ascii="Times New Roman" w:hAnsi="Times New Roman" w:cs="Times New Roman"/>
            <w:i/>
            <w:color w:val="2F5496" w:themeColor="accent1" w:themeShade="BF"/>
            <w:sz w:val="24"/>
            <w:szCs w:val="24"/>
            <w:lang w:val="en-GB"/>
          </w:rPr>
          <w:t>ve ecosystem</w:t>
        </w:r>
      </w:ins>
      <w:ins w:id="53" w:author="Fernando Tomás Maestre Gil" w:date="2021-10-06T11:06:00Z">
        <w:r w:rsidR="003C0EB6">
          <w:rPr>
            <w:rFonts w:ascii="Times New Roman" w:hAnsi="Times New Roman" w:cs="Times New Roman"/>
            <w:i/>
            <w:color w:val="2F5496" w:themeColor="accent1" w:themeShade="BF"/>
            <w:sz w:val="24"/>
            <w:szCs w:val="24"/>
            <w:lang w:val="en-GB"/>
          </w:rPr>
          <w:t xml:space="preserve"> (biocrusts are </w:t>
        </w:r>
      </w:ins>
      <w:ins w:id="54" w:author="Fernando Tomás Maestre Gil" w:date="2021-10-06T11:07:00Z">
        <w:r w:rsidR="003C0EB6">
          <w:rPr>
            <w:rFonts w:ascii="Times New Roman" w:hAnsi="Times New Roman" w:cs="Times New Roman"/>
            <w:i/>
            <w:color w:val="2F5496" w:themeColor="accent1" w:themeShade="BF"/>
            <w:sz w:val="24"/>
            <w:szCs w:val="24"/>
            <w:lang w:val="en-GB"/>
          </w:rPr>
          <w:t>very sensitive to trampling and other disturbances)</w:t>
        </w:r>
      </w:ins>
      <w:ins w:id="55" w:author="Fernando Tomás Maestre Gil" w:date="2021-10-06T11:02:00Z">
        <w:r>
          <w:rPr>
            <w:rFonts w:ascii="Times New Roman" w:hAnsi="Times New Roman" w:cs="Times New Roman"/>
            <w:i/>
            <w:color w:val="2F5496" w:themeColor="accent1" w:themeShade="BF"/>
            <w:sz w:val="24"/>
            <w:szCs w:val="24"/>
            <w:lang w:val="en-GB"/>
          </w:rPr>
          <w:t>, and this was something we wanted to avoid</w:t>
        </w:r>
      </w:ins>
      <w:ins w:id="56" w:author="Fernando Tomás Maestre Gil" w:date="2021-10-06T11:03:00Z">
        <w:r>
          <w:rPr>
            <w:rFonts w:ascii="Times New Roman" w:hAnsi="Times New Roman" w:cs="Times New Roman"/>
            <w:i/>
            <w:color w:val="2F5496" w:themeColor="accent1" w:themeShade="BF"/>
            <w:sz w:val="24"/>
            <w:szCs w:val="24"/>
            <w:lang w:val="en-GB"/>
          </w:rPr>
          <w:t xml:space="preserve"> at all </w:t>
        </w:r>
        <w:commentRangeStart w:id="57"/>
        <w:r>
          <w:rPr>
            <w:rFonts w:ascii="Times New Roman" w:hAnsi="Times New Roman" w:cs="Times New Roman"/>
            <w:i/>
            <w:color w:val="2F5496" w:themeColor="accent1" w:themeShade="BF"/>
            <w:sz w:val="24"/>
            <w:szCs w:val="24"/>
            <w:lang w:val="en-GB"/>
          </w:rPr>
          <w:t>costs</w:t>
        </w:r>
      </w:ins>
      <w:commentRangeEnd w:id="57"/>
      <w:ins w:id="58" w:author="Fernando Tomás Maestre Gil" w:date="2021-10-06T11:06:00Z">
        <w:r w:rsidR="003C0EB6">
          <w:rPr>
            <w:rStyle w:val="Refdecomentario"/>
          </w:rPr>
          <w:commentReference w:id="57"/>
        </w:r>
      </w:ins>
      <w:ins w:id="59" w:author="Fernando Tomás Maestre Gil" w:date="2021-10-06T11:03:00Z">
        <w:r>
          <w:rPr>
            <w:rFonts w:ascii="Times New Roman" w:hAnsi="Times New Roman" w:cs="Times New Roman"/>
            <w:i/>
            <w:color w:val="2F5496" w:themeColor="accent1" w:themeShade="BF"/>
            <w:sz w:val="24"/>
            <w:szCs w:val="24"/>
            <w:lang w:val="en-GB"/>
          </w:rPr>
          <w:t>.</w:t>
        </w:r>
      </w:ins>
    </w:p>
    <w:p w14:paraId="1A02D6A6" w14:textId="1E6782C7" w:rsidR="005E77F0" w:rsidRDefault="005E77F0" w:rsidP="005E77F0">
      <w:pPr>
        <w:spacing w:line="360" w:lineRule="auto"/>
        <w:ind w:left="360"/>
        <w:jc w:val="both"/>
        <w:rPr>
          <w:ins w:id="60" w:author="Fernando Tomás Maestre Gil" w:date="2021-10-06T11:05:00Z"/>
          <w:rFonts w:ascii="Times New Roman" w:hAnsi="Times New Roman" w:cs="Times New Roman"/>
          <w:i/>
          <w:color w:val="2F5496" w:themeColor="accent1" w:themeShade="BF"/>
          <w:sz w:val="24"/>
          <w:szCs w:val="24"/>
          <w:lang w:val="en-GB"/>
        </w:rPr>
      </w:pPr>
      <w:ins w:id="61" w:author="Fernando Tomás Maestre Gil" w:date="2021-10-06T11:05:00Z">
        <w:r>
          <w:rPr>
            <w:rFonts w:ascii="Times New Roman" w:hAnsi="Times New Roman" w:cs="Times New Roman"/>
            <w:i/>
            <w:color w:val="2F5496" w:themeColor="accent1" w:themeShade="BF"/>
            <w:sz w:val="24"/>
            <w:szCs w:val="24"/>
            <w:lang w:val="en-GB"/>
          </w:rPr>
          <w:t xml:space="preserve">These arguments and citation have now been included in the </w:t>
        </w:r>
      </w:ins>
      <w:moveToRangeStart w:id="62" w:author="Fernando Tomás Maestre Gil" w:date="2021-10-06T11:05:00Z" w:name="move84410726"/>
      <w:moveTo w:id="63" w:author="Fernando Tomás Maestre Gil" w:date="2021-10-06T11:05:00Z">
        <w:del w:id="64" w:author="Fernando Tomás Maestre Gil" w:date="2021-10-06T11:05:00Z">
          <w:r w:rsidRPr="00181283" w:rsidDel="005E77F0">
            <w:rPr>
              <w:rFonts w:ascii="Times New Roman" w:hAnsi="Times New Roman" w:cs="Times New Roman"/>
              <w:i/>
              <w:color w:val="2F5496" w:themeColor="accent1" w:themeShade="BF"/>
              <w:sz w:val="24"/>
              <w:szCs w:val="24"/>
              <w:lang w:val="en-GB"/>
            </w:rPr>
            <w:delText xml:space="preserve">It has been cited in the </w:delText>
          </w:r>
        </w:del>
        <w:r w:rsidRPr="00181283">
          <w:rPr>
            <w:rFonts w:ascii="Times New Roman" w:hAnsi="Times New Roman" w:cs="Times New Roman"/>
            <w:i/>
            <w:color w:val="2F5496" w:themeColor="accent1" w:themeShade="BF"/>
            <w:sz w:val="24"/>
            <w:szCs w:val="24"/>
            <w:lang w:val="en-GB"/>
          </w:rPr>
          <w:t>text</w:t>
        </w:r>
      </w:moveTo>
      <w:ins w:id="65" w:author="Fernando Tomás Maestre Gil" w:date="2021-10-06T11:05:00Z">
        <w:r>
          <w:rPr>
            <w:rFonts w:ascii="Times New Roman" w:hAnsi="Times New Roman" w:cs="Times New Roman"/>
            <w:i/>
            <w:color w:val="2F5496" w:themeColor="accent1" w:themeShade="BF"/>
            <w:sz w:val="24"/>
            <w:szCs w:val="24"/>
            <w:lang w:val="en-GB"/>
          </w:rPr>
          <w:t xml:space="preserve"> </w:t>
        </w:r>
        <w:commentRangeStart w:id="66"/>
        <w:r>
          <w:rPr>
            <w:rFonts w:ascii="Times New Roman" w:hAnsi="Times New Roman" w:cs="Times New Roman"/>
            <w:i/>
            <w:color w:val="2F5496" w:themeColor="accent1" w:themeShade="BF"/>
            <w:sz w:val="24"/>
            <w:szCs w:val="24"/>
            <w:lang w:val="en-GB"/>
          </w:rPr>
          <w:t>(lines …)</w:t>
        </w:r>
        <w:commentRangeEnd w:id="66"/>
        <w:r>
          <w:rPr>
            <w:rStyle w:val="Refdecomentario"/>
          </w:rPr>
          <w:commentReference w:id="66"/>
        </w:r>
      </w:ins>
      <w:moveTo w:id="67" w:author="Fernando Tomás Maestre Gil" w:date="2021-10-06T11:05:00Z">
        <w:r w:rsidRPr="00181283">
          <w:rPr>
            <w:rFonts w:ascii="Times New Roman" w:hAnsi="Times New Roman" w:cs="Times New Roman"/>
            <w:i/>
            <w:color w:val="2F5496" w:themeColor="accent1" w:themeShade="BF"/>
            <w:sz w:val="24"/>
            <w:szCs w:val="24"/>
            <w:lang w:val="en-GB"/>
          </w:rPr>
          <w:t>.</w:t>
        </w:r>
      </w:moveTo>
      <w:moveToRangeEnd w:id="62"/>
    </w:p>
    <w:p w14:paraId="3E8ED739" w14:textId="77777777" w:rsidR="005E77F0" w:rsidRPr="005E77F0" w:rsidRDefault="005E77F0">
      <w:pPr>
        <w:spacing w:line="360" w:lineRule="auto"/>
        <w:ind w:left="360"/>
        <w:jc w:val="both"/>
        <w:rPr>
          <w:rFonts w:ascii="Times New Roman" w:hAnsi="Times New Roman" w:cs="Times New Roman"/>
          <w:i/>
          <w:color w:val="2F5496" w:themeColor="accent1" w:themeShade="BF"/>
          <w:sz w:val="24"/>
          <w:szCs w:val="24"/>
          <w:lang w:val="en-GB"/>
          <w:rPrChange w:id="68" w:author="Fernando Tomás Maestre Gil" w:date="2021-10-06T11:05:00Z">
            <w:rPr>
              <w:lang w:val="en-GB"/>
            </w:rPr>
          </w:rPrChange>
        </w:rPr>
        <w:pPrChange w:id="69" w:author="Fernando Tomás Maestre Gil" w:date="2021-10-06T11:05:00Z">
          <w:pPr>
            <w:spacing w:line="360" w:lineRule="auto"/>
            <w:jc w:val="both"/>
          </w:pPr>
        </w:pPrChange>
      </w:pPr>
    </w:p>
    <w:p w14:paraId="5FF9A1C6" w14:textId="77777777" w:rsidR="00BD34B7" w:rsidRDefault="00F91581">
      <w:pPr>
        <w:spacing w:line="360" w:lineRule="auto"/>
        <w:jc w:val="both"/>
        <w:rPr>
          <w:rFonts w:ascii="Times New Roman" w:hAnsi="Times New Roman" w:cs="Times New Roman"/>
          <w:sz w:val="24"/>
          <w:szCs w:val="24"/>
          <w:lang w:val="en-GB"/>
        </w:rPr>
      </w:pPr>
      <w:bookmarkStart w:id="70" w:name="_Hlk83800048"/>
      <w:bookmarkEnd w:id="70"/>
      <w:r>
        <w:rPr>
          <w:rFonts w:ascii="Times New Roman" w:hAnsi="Times New Roman" w:cs="Times New Roman"/>
          <w:sz w:val="24"/>
          <w:szCs w:val="24"/>
          <w:lang w:val="en-GB"/>
        </w:rPr>
        <w:t>L109-110. Were the sensors calibrated for the specific soil type and the obtained equation applied to convert the raw data to VWC, or were standard equations applied?</w:t>
      </w:r>
    </w:p>
    <w:p w14:paraId="06C003E5" w14:textId="41F89284" w:rsidR="00BD34B7" w:rsidRDefault="00F91581">
      <w:pPr>
        <w:spacing w:line="360" w:lineRule="auto"/>
        <w:jc w:val="both"/>
        <w:rPr>
          <w:rFonts w:ascii="Times New Roman" w:hAnsi="Times New Roman" w:cs="Times New Roman"/>
          <w:i/>
          <w:color w:val="2F5496" w:themeColor="accent1" w:themeShade="BF"/>
          <w:sz w:val="24"/>
          <w:szCs w:val="24"/>
          <w:lang w:val="en-GB"/>
        </w:rPr>
      </w:pPr>
      <w:r>
        <w:rPr>
          <w:rFonts w:ascii="Times New Roman" w:hAnsi="Times New Roman" w:cs="Times New Roman"/>
          <w:i/>
          <w:color w:val="2F5496" w:themeColor="accent1" w:themeShade="BF"/>
          <w:sz w:val="24"/>
          <w:szCs w:val="24"/>
          <w:lang w:val="en-GB"/>
        </w:rPr>
        <w:t xml:space="preserve">L109-110. </w:t>
      </w:r>
      <w:ins w:id="71" w:author="Fernando Tomás Maestre Gil" w:date="2021-10-06T11:07:00Z">
        <w:r w:rsidR="003C0EB6">
          <w:rPr>
            <w:rFonts w:ascii="Times New Roman" w:hAnsi="Times New Roman" w:cs="Times New Roman"/>
            <w:i/>
            <w:color w:val="2F5496" w:themeColor="accent1" w:themeShade="BF"/>
            <w:sz w:val="24"/>
            <w:szCs w:val="24"/>
            <w:lang w:val="en-GB"/>
          </w:rPr>
          <w:t xml:space="preserve">As </w:t>
        </w:r>
      </w:ins>
      <w:del w:id="72" w:author="Fernando Tomás Maestre Gil" w:date="2021-10-06T11:07:00Z">
        <w:r w:rsidDel="003C0EB6">
          <w:rPr>
            <w:rFonts w:ascii="Times New Roman" w:hAnsi="Times New Roman" w:cs="Times New Roman"/>
            <w:i/>
            <w:color w:val="2F5496" w:themeColor="accent1" w:themeShade="BF"/>
            <w:sz w:val="24"/>
            <w:szCs w:val="24"/>
            <w:lang w:val="en-GB"/>
          </w:rPr>
          <w:delText xml:space="preserve">We have </w:delText>
        </w:r>
      </w:del>
      <w:r>
        <w:rPr>
          <w:rFonts w:ascii="Times New Roman" w:hAnsi="Times New Roman" w:cs="Times New Roman"/>
          <w:i/>
          <w:color w:val="2F5496" w:themeColor="accent1" w:themeShade="BF"/>
          <w:sz w:val="24"/>
          <w:szCs w:val="24"/>
          <w:lang w:val="en-GB"/>
        </w:rPr>
        <w:t xml:space="preserve">indicated in the text </w:t>
      </w:r>
      <w:ins w:id="73" w:author="Fernando Tomás Maestre Gil" w:date="2021-10-06T11:07:00Z">
        <w:r w:rsidR="003C0EB6">
          <w:rPr>
            <w:rFonts w:ascii="Times New Roman" w:hAnsi="Times New Roman" w:cs="Times New Roman"/>
            <w:i/>
            <w:color w:val="2F5496" w:themeColor="accent1" w:themeShade="BF"/>
            <w:sz w:val="24"/>
            <w:szCs w:val="24"/>
            <w:lang w:val="en-GB"/>
          </w:rPr>
          <w:t xml:space="preserve">(lines ….), we used </w:t>
        </w:r>
      </w:ins>
      <w:del w:id="74" w:author="Fernando Tomás Maestre Gil" w:date="2021-10-06T11:07:00Z">
        <w:r w:rsidDel="003C0EB6">
          <w:rPr>
            <w:rFonts w:ascii="Times New Roman" w:hAnsi="Times New Roman" w:cs="Times New Roman"/>
            <w:i/>
            <w:color w:val="2F5496" w:themeColor="accent1" w:themeShade="BF"/>
            <w:sz w:val="24"/>
            <w:szCs w:val="24"/>
            <w:lang w:val="en-GB"/>
          </w:rPr>
          <w:delText xml:space="preserve">that </w:delText>
        </w:r>
      </w:del>
      <w:r>
        <w:rPr>
          <w:rFonts w:ascii="Times New Roman" w:hAnsi="Times New Roman" w:cs="Times New Roman"/>
          <w:i/>
          <w:color w:val="2F5496" w:themeColor="accent1" w:themeShade="BF"/>
          <w:sz w:val="24"/>
          <w:szCs w:val="24"/>
          <w:lang w:val="en-GB"/>
        </w:rPr>
        <w:t xml:space="preserve">standard equations </w:t>
      </w:r>
      <w:del w:id="75" w:author="Fernando Tomás Maestre Gil" w:date="2021-10-06T11:07:00Z">
        <w:r w:rsidDel="003C0EB6">
          <w:rPr>
            <w:rFonts w:ascii="Times New Roman" w:hAnsi="Times New Roman" w:cs="Times New Roman"/>
            <w:i/>
            <w:color w:val="2F5496" w:themeColor="accent1" w:themeShade="BF"/>
            <w:sz w:val="24"/>
            <w:szCs w:val="24"/>
            <w:lang w:val="en-GB"/>
          </w:rPr>
          <w:delText>applied were used to sensor calibration</w:delText>
        </w:r>
      </w:del>
      <w:ins w:id="76" w:author="Fernando Tomás Maestre Gil" w:date="2021-10-06T11:07:00Z">
        <w:r w:rsidR="003C0EB6">
          <w:rPr>
            <w:rFonts w:ascii="Times New Roman" w:hAnsi="Times New Roman" w:cs="Times New Roman"/>
            <w:i/>
            <w:color w:val="2F5496" w:themeColor="accent1" w:themeShade="BF"/>
            <w:sz w:val="24"/>
            <w:szCs w:val="24"/>
            <w:lang w:val="en-GB"/>
          </w:rPr>
          <w:t>to convert the raw data to VWC</w:t>
        </w:r>
      </w:ins>
      <w:r>
        <w:rPr>
          <w:rFonts w:ascii="Times New Roman" w:hAnsi="Times New Roman" w:cs="Times New Roman"/>
          <w:i/>
          <w:color w:val="2F5496" w:themeColor="accent1" w:themeShade="BF"/>
          <w:sz w:val="24"/>
          <w:szCs w:val="24"/>
          <w:lang w:val="en-GB"/>
        </w:rPr>
        <w:t xml:space="preserve">. We used this </w:t>
      </w:r>
      <w:ins w:id="77" w:author="Fernando Tomás Maestre Gil" w:date="2021-10-06T11:08:00Z">
        <w:r w:rsidR="003C0EB6">
          <w:rPr>
            <w:rFonts w:ascii="Times New Roman" w:hAnsi="Times New Roman" w:cs="Times New Roman"/>
            <w:i/>
            <w:color w:val="2F5496" w:themeColor="accent1" w:themeShade="BF"/>
            <w:sz w:val="24"/>
            <w:szCs w:val="24"/>
            <w:lang w:val="en-GB"/>
          </w:rPr>
          <w:t>commonly used approach (</w:t>
        </w:r>
        <w:commentRangeStart w:id="78"/>
        <w:r w:rsidR="003C0EB6">
          <w:rPr>
            <w:rFonts w:ascii="Times New Roman" w:hAnsi="Times New Roman" w:cs="Times New Roman"/>
            <w:i/>
            <w:color w:val="2F5496" w:themeColor="accent1" w:themeShade="BF"/>
            <w:sz w:val="24"/>
            <w:szCs w:val="24"/>
            <w:lang w:val="en-GB"/>
          </w:rPr>
          <w:t>…</w:t>
        </w:r>
        <w:commentRangeEnd w:id="78"/>
        <w:r w:rsidR="003C0EB6">
          <w:rPr>
            <w:rStyle w:val="Refdecomentario"/>
          </w:rPr>
          <w:commentReference w:id="78"/>
        </w:r>
        <w:r w:rsidR="003C0EB6">
          <w:rPr>
            <w:rFonts w:ascii="Times New Roman" w:hAnsi="Times New Roman" w:cs="Times New Roman"/>
            <w:i/>
            <w:color w:val="2F5496" w:themeColor="accent1" w:themeShade="BF"/>
            <w:sz w:val="24"/>
            <w:szCs w:val="24"/>
            <w:lang w:val="en-GB"/>
          </w:rPr>
          <w:t>)</w:t>
        </w:r>
      </w:ins>
      <w:del w:id="79" w:author="Fernando Tomás Maestre Gil" w:date="2021-10-06T11:08:00Z">
        <w:r w:rsidDel="003C0EB6">
          <w:rPr>
            <w:rFonts w:ascii="Times New Roman" w:hAnsi="Times New Roman" w:cs="Times New Roman"/>
            <w:i/>
            <w:color w:val="2F5496" w:themeColor="accent1" w:themeShade="BF"/>
            <w:sz w:val="24"/>
            <w:szCs w:val="24"/>
            <w:lang w:val="en-GB"/>
          </w:rPr>
          <w:delText>methodology</w:delText>
        </w:r>
      </w:del>
      <w:r>
        <w:rPr>
          <w:rFonts w:ascii="Times New Roman" w:hAnsi="Times New Roman" w:cs="Times New Roman"/>
          <w:i/>
          <w:color w:val="2F5496" w:themeColor="accent1" w:themeShade="BF"/>
          <w:sz w:val="24"/>
          <w:szCs w:val="24"/>
          <w:lang w:val="en-GB"/>
        </w:rPr>
        <w:t xml:space="preserve"> because </w:t>
      </w:r>
      <w:ins w:id="80" w:author="Fernando Tomás Maestre Gil" w:date="2021-10-06T11:08:00Z">
        <w:r w:rsidR="003C0EB6">
          <w:rPr>
            <w:rFonts w:ascii="Times New Roman" w:hAnsi="Times New Roman" w:cs="Times New Roman"/>
            <w:i/>
            <w:color w:val="2F5496" w:themeColor="accent1" w:themeShade="BF"/>
            <w:sz w:val="24"/>
            <w:szCs w:val="24"/>
            <w:lang w:val="en-GB"/>
          </w:rPr>
          <w:t xml:space="preserve">the different microsites evaluated </w:t>
        </w:r>
      </w:ins>
      <w:del w:id="81" w:author="Fernando Tomás Maestre Gil" w:date="2021-10-06T11:08:00Z">
        <w:r w:rsidDel="003C0EB6">
          <w:rPr>
            <w:rFonts w:ascii="Times New Roman" w:hAnsi="Times New Roman" w:cs="Times New Roman"/>
            <w:i/>
            <w:color w:val="2F5496" w:themeColor="accent1" w:themeShade="BF"/>
            <w:sz w:val="24"/>
            <w:szCs w:val="24"/>
            <w:lang w:val="en-GB"/>
          </w:rPr>
          <w:delText xml:space="preserve">both bare and crust soils </w:delText>
        </w:r>
      </w:del>
      <w:r>
        <w:rPr>
          <w:rFonts w:ascii="Times New Roman" w:hAnsi="Times New Roman" w:cs="Times New Roman"/>
          <w:i/>
          <w:color w:val="2F5496" w:themeColor="accent1" w:themeShade="BF"/>
          <w:sz w:val="24"/>
          <w:szCs w:val="24"/>
          <w:lang w:val="en-GB"/>
        </w:rPr>
        <w:t>have</w:t>
      </w:r>
      <w:ins w:id="82" w:author="Fernando Tomás Maestre Gil" w:date="2021-10-06T11:08:00Z">
        <w:r w:rsidR="003C0EB6">
          <w:rPr>
            <w:rFonts w:ascii="Times New Roman" w:hAnsi="Times New Roman" w:cs="Times New Roman"/>
            <w:i/>
            <w:color w:val="2F5496" w:themeColor="accent1" w:themeShade="BF"/>
            <w:sz w:val="24"/>
            <w:szCs w:val="24"/>
            <w:lang w:val="en-GB"/>
          </w:rPr>
          <w:t xml:space="preserve"> a very similar soil </w:t>
        </w:r>
      </w:ins>
      <w:del w:id="83" w:author="Fernando Tomás Maestre Gil" w:date="2021-10-06T11:08:00Z">
        <w:r w:rsidDel="003C0EB6">
          <w:rPr>
            <w:rFonts w:ascii="Times New Roman" w:hAnsi="Times New Roman" w:cs="Times New Roman"/>
            <w:i/>
            <w:color w:val="2F5496" w:themeColor="accent1" w:themeShade="BF"/>
            <w:sz w:val="24"/>
            <w:szCs w:val="24"/>
            <w:lang w:val="en-GB"/>
          </w:rPr>
          <w:delText xml:space="preserve"> the same soil </w:delText>
        </w:r>
      </w:del>
      <w:r>
        <w:rPr>
          <w:rFonts w:ascii="Times New Roman" w:hAnsi="Times New Roman" w:cs="Times New Roman"/>
          <w:i/>
          <w:color w:val="2F5496" w:themeColor="accent1" w:themeShade="BF"/>
          <w:sz w:val="24"/>
          <w:szCs w:val="24"/>
          <w:lang w:val="en-GB"/>
        </w:rPr>
        <w:t>texture</w:t>
      </w:r>
      <w:ins w:id="84" w:author="Fernando Tomás Maestre Gil" w:date="2021-10-06T11:07:00Z">
        <w:r w:rsidR="003C0EB6">
          <w:rPr>
            <w:rFonts w:ascii="Times New Roman" w:hAnsi="Times New Roman" w:cs="Times New Roman"/>
            <w:i/>
            <w:color w:val="2F5496" w:themeColor="accent1" w:themeShade="BF"/>
            <w:sz w:val="24"/>
            <w:szCs w:val="24"/>
            <w:lang w:val="en-GB"/>
          </w:rPr>
          <w:t>,</w:t>
        </w:r>
      </w:ins>
      <w:r>
        <w:rPr>
          <w:rFonts w:ascii="Times New Roman" w:hAnsi="Times New Roman" w:cs="Times New Roman"/>
          <w:i/>
          <w:color w:val="2F5496" w:themeColor="accent1" w:themeShade="BF"/>
          <w:sz w:val="24"/>
          <w:szCs w:val="24"/>
          <w:lang w:val="en-GB"/>
        </w:rPr>
        <w:t xml:space="preserve"> so the error</w:t>
      </w:r>
      <w:ins w:id="85" w:author="Fernando Tomás Maestre Gil" w:date="2021-10-06T11:07:00Z">
        <w:r w:rsidR="003C0EB6">
          <w:rPr>
            <w:rFonts w:ascii="Times New Roman" w:hAnsi="Times New Roman" w:cs="Times New Roman"/>
            <w:i/>
            <w:color w:val="2F5496" w:themeColor="accent1" w:themeShade="BF"/>
            <w:sz w:val="24"/>
            <w:szCs w:val="24"/>
            <w:lang w:val="en-GB"/>
          </w:rPr>
          <w:t>s</w:t>
        </w:r>
      </w:ins>
      <w:r>
        <w:rPr>
          <w:rFonts w:ascii="Times New Roman" w:hAnsi="Times New Roman" w:cs="Times New Roman"/>
          <w:i/>
          <w:color w:val="2F5496" w:themeColor="accent1" w:themeShade="BF"/>
          <w:sz w:val="24"/>
          <w:szCs w:val="24"/>
          <w:lang w:val="en-GB"/>
        </w:rPr>
        <w:t xml:space="preserve"> would be the same</w:t>
      </w:r>
      <w:ins w:id="86" w:author="Fernando Tomás Maestre Gil" w:date="2021-10-06T11:09:00Z">
        <w:r w:rsidR="003C0EB6">
          <w:rPr>
            <w:rFonts w:ascii="Times New Roman" w:hAnsi="Times New Roman" w:cs="Times New Roman"/>
            <w:i/>
            <w:color w:val="2F5496" w:themeColor="accent1" w:themeShade="BF"/>
            <w:sz w:val="24"/>
            <w:szCs w:val="24"/>
            <w:lang w:val="en-GB"/>
          </w:rPr>
          <w:t xml:space="preserve"> (</w:t>
        </w:r>
        <w:commentRangeStart w:id="87"/>
        <w:r w:rsidR="003C0EB6">
          <w:rPr>
            <w:rFonts w:ascii="Times New Roman" w:hAnsi="Times New Roman" w:cs="Times New Roman"/>
            <w:i/>
            <w:color w:val="2F5496" w:themeColor="accent1" w:themeShade="BF"/>
            <w:sz w:val="24"/>
            <w:szCs w:val="24"/>
            <w:lang w:val="en-GB"/>
          </w:rPr>
          <w:t>…</w:t>
        </w:r>
        <w:commentRangeEnd w:id="87"/>
        <w:r w:rsidR="003C0EB6">
          <w:rPr>
            <w:rStyle w:val="Refdecomentario"/>
          </w:rPr>
          <w:commentReference w:id="87"/>
        </w:r>
        <w:r w:rsidR="003C0EB6">
          <w:rPr>
            <w:rFonts w:ascii="Times New Roman" w:hAnsi="Times New Roman" w:cs="Times New Roman"/>
            <w:i/>
            <w:color w:val="2F5496" w:themeColor="accent1" w:themeShade="BF"/>
            <w:sz w:val="24"/>
            <w:szCs w:val="24"/>
            <w:lang w:val="en-GB"/>
          </w:rPr>
          <w:t>)</w:t>
        </w:r>
      </w:ins>
      <w:r>
        <w:rPr>
          <w:rFonts w:ascii="Times New Roman" w:hAnsi="Times New Roman" w:cs="Times New Roman"/>
          <w:i/>
          <w:color w:val="2F5496" w:themeColor="accent1" w:themeShade="BF"/>
          <w:sz w:val="24"/>
          <w:szCs w:val="24"/>
          <w:lang w:val="en-GB"/>
        </w:rPr>
        <w:t>.</w:t>
      </w:r>
      <w:ins w:id="88" w:author="Fernando Tomás Maestre Gil" w:date="2021-10-06T11:09:00Z">
        <w:r w:rsidR="003C0EB6">
          <w:rPr>
            <w:rFonts w:ascii="Times New Roman" w:hAnsi="Times New Roman" w:cs="Times New Roman"/>
            <w:i/>
            <w:color w:val="2F5496" w:themeColor="accent1" w:themeShade="BF"/>
            <w:sz w:val="24"/>
            <w:szCs w:val="24"/>
            <w:lang w:val="en-GB"/>
          </w:rPr>
          <w:t xml:space="preserve"> We have expanded this justification in the revised manuscript (lines</w:t>
        </w:r>
        <w:commentRangeStart w:id="89"/>
        <w:r w:rsidR="003C0EB6">
          <w:rPr>
            <w:rFonts w:ascii="Times New Roman" w:hAnsi="Times New Roman" w:cs="Times New Roman"/>
            <w:i/>
            <w:color w:val="2F5496" w:themeColor="accent1" w:themeShade="BF"/>
            <w:sz w:val="24"/>
            <w:szCs w:val="24"/>
            <w:lang w:val="en-GB"/>
          </w:rPr>
          <w:t xml:space="preserve"> …).</w:t>
        </w:r>
        <w:commentRangeEnd w:id="89"/>
        <w:r w:rsidR="003C0EB6">
          <w:rPr>
            <w:rStyle w:val="Refdecomentario"/>
          </w:rPr>
          <w:commentReference w:id="89"/>
        </w:r>
      </w:ins>
    </w:p>
    <w:p w14:paraId="0F622F4D" w14:textId="77777777" w:rsidR="00BD34B7" w:rsidRDefault="00F91581">
      <w:pPr>
        <w:spacing w:line="360" w:lineRule="auto"/>
        <w:jc w:val="both"/>
        <w:rPr>
          <w:rFonts w:ascii="Times New Roman" w:hAnsi="Times New Roman" w:cs="Times New Roman"/>
          <w:sz w:val="24"/>
          <w:szCs w:val="24"/>
          <w:lang w:val="en-GB"/>
        </w:rPr>
      </w:pPr>
      <w:bookmarkStart w:id="90" w:name="_Hlk83799994"/>
      <w:bookmarkEnd w:id="90"/>
      <w:r>
        <w:rPr>
          <w:rFonts w:ascii="Times New Roman" w:hAnsi="Times New Roman" w:cs="Times New Roman"/>
          <w:sz w:val="24"/>
          <w:szCs w:val="24"/>
          <w:lang w:val="en-GB"/>
        </w:rPr>
        <w:t>L113-116. Solar radiation is also provided in the weather data file. Please, explain how these data were obtained. Also, provide units for solar radiation in the supplementary material.</w:t>
      </w:r>
    </w:p>
    <w:p w14:paraId="44BD5EE9" w14:textId="5B1516DB" w:rsidR="00BD34B7" w:rsidRDefault="00F91581">
      <w:pPr>
        <w:spacing w:line="360" w:lineRule="auto"/>
        <w:jc w:val="both"/>
        <w:rPr>
          <w:rFonts w:ascii="Times New Roman" w:hAnsi="Times New Roman" w:cs="Times New Roman"/>
          <w:i/>
          <w:color w:val="2F5496" w:themeColor="accent1" w:themeShade="BF"/>
          <w:sz w:val="24"/>
          <w:szCs w:val="24"/>
          <w:lang w:val="en-GB"/>
        </w:rPr>
      </w:pPr>
      <w:r>
        <w:rPr>
          <w:rFonts w:ascii="Times New Roman" w:hAnsi="Times New Roman" w:cs="Times New Roman"/>
          <w:i/>
          <w:color w:val="2F5496" w:themeColor="accent1" w:themeShade="BF"/>
          <w:sz w:val="24"/>
          <w:szCs w:val="24"/>
          <w:lang w:val="en-GB"/>
        </w:rPr>
        <w:t>L113-116. The units for solar radiation are W/m². Details about how these data were obtained have been included in the text</w:t>
      </w:r>
      <w:ins w:id="91" w:author="Fernando Tomás Maestre Gil" w:date="2021-10-06T11:14:00Z">
        <w:r w:rsidR="003C0EB6">
          <w:rPr>
            <w:rFonts w:ascii="Times New Roman" w:hAnsi="Times New Roman" w:cs="Times New Roman"/>
            <w:i/>
            <w:color w:val="2F5496" w:themeColor="accent1" w:themeShade="BF"/>
            <w:sz w:val="24"/>
            <w:szCs w:val="24"/>
            <w:lang w:val="en-GB"/>
          </w:rPr>
          <w:t xml:space="preserve"> (lines …)</w:t>
        </w:r>
      </w:ins>
      <w:r>
        <w:rPr>
          <w:rFonts w:ascii="Times New Roman" w:hAnsi="Times New Roman" w:cs="Times New Roman"/>
          <w:i/>
          <w:color w:val="2F5496" w:themeColor="accent1" w:themeShade="BF"/>
          <w:sz w:val="24"/>
          <w:szCs w:val="24"/>
          <w:lang w:val="en-GB"/>
        </w:rPr>
        <w:t>. The units for solar radiation have been included in the Supplementary material</w:t>
      </w:r>
      <w:ins w:id="92" w:author="Fernando Tomás Maestre Gil" w:date="2021-10-06T11:14:00Z">
        <w:r w:rsidR="003C0EB6">
          <w:rPr>
            <w:rFonts w:ascii="Times New Roman" w:hAnsi="Times New Roman" w:cs="Times New Roman"/>
            <w:i/>
            <w:color w:val="2F5496" w:themeColor="accent1" w:themeShade="BF"/>
            <w:sz w:val="24"/>
            <w:szCs w:val="24"/>
            <w:lang w:val="en-GB"/>
          </w:rPr>
          <w:t xml:space="preserve"> (lines …)</w:t>
        </w:r>
      </w:ins>
      <w:r>
        <w:rPr>
          <w:rFonts w:ascii="Times New Roman" w:hAnsi="Times New Roman" w:cs="Times New Roman"/>
          <w:i/>
          <w:color w:val="2F5496" w:themeColor="accent1" w:themeShade="BF"/>
          <w:sz w:val="24"/>
          <w:szCs w:val="24"/>
          <w:lang w:val="en-GB"/>
        </w:rPr>
        <w:t>.</w:t>
      </w:r>
      <w:bookmarkStart w:id="93" w:name="_Hlk83799903"/>
      <w:bookmarkEnd w:id="93"/>
    </w:p>
    <w:p w14:paraId="2FEEE47E" w14:textId="77777777"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L125. Treatment of negative values has not been explained in the manuscript. This should be described in the main manuscript.</w:t>
      </w:r>
    </w:p>
    <w:p w14:paraId="7AC07310" w14:textId="254AE26B" w:rsidR="00BD34B7" w:rsidRDefault="00F91581">
      <w:pPr>
        <w:spacing w:line="360" w:lineRule="auto"/>
        <w:jc w:val="both"/>
        <w:rPr>
          <w:rFonts w:ascii="Times New Roman" w:hAnsi="Times New Roman" w:cs="Times New Roman"/>
          <w:i/>
          <w:color w:val="2F5496" w:themeColor="accent1" w:themeShade="BF"/>
          <w:sz w:val="24"/>
          <w:szCs w:val="24"/>
          <w:lang w:val="en-GB"/>
        </w:rPr>
      </w:pPr>
      <w:r>
        <w:rPr>
          <w:rFonts w:ascii="Times New Roman" w:hAnsi="Times New Roman" w:cs="Times New Roman"/>
          <w:i/>
          <w:color w:val="2F5496" w:themeColor="accent1" w:themeShade="BF"/>
          <w:sz w:val="24"/>
          <w:szCs w:val="24"/>
          <w:lang w:val="en-GB"/>
        </w:rPr>
        <w:t xml:space="preserve">L132. </w:t>
      </w:r>
      <w:ins w:id="94" w:author="Fernando Tomás Maestre Gil" w:date="2021-10-06T11:14:00Z">
        <w:r w:rsidR="003C0EB6">
          <w:rPr>
            <w:rFonts w:ascii="Times New Roman" w:hAnsi="Times New Roman" w:cs="Times New Roman"/>
            <w:i/>
            <w:color w:val="2F5496" w:themeColor="accent1" w:themeShade="BF"/>
            <w:sz w:val="24"/>
            <w:szCs w:val="24"/>
            <w:lang w:val="en-GB"/>
          </w:rPr>
          <w:t>Many thanks for this comment. To incorporate it, w</w:t>
        </w:r>
      </w:ins>
      <w:del w:id="95" w:author="Fernando Tomás Maestre Gil" w:date="2021-10-06T11:14:00Z">
        <w:r w:rsidDel="003C0EB6">
          <w:rPr>
            <w:rFonts w:ascii="Times New Roman" w:hAnsi="Times New Roman" w:cs="Times New Roman"/>
            <w:i/>
            <w:color w:val="2F5496" w:themeColor="accent1" w:themeShade="BF"/>
            <w:sz w:val="24"/>
            <w:szCs w:val="24"/>
            <w:lang w:val="en-GB"/>
          </w:rPr>
          <w:delText>W</w:delText>
        </w:r>
      </w:del>
      <w:r>
        <w:rPr>
          <w:rFonts w:ascii="Times New Roman" w:hAnsi="Times New Roman" w:cs="Times New Roman"/>
          <w:i/>
          <w:color w:val="2F5496" w:themeColor="accent1" w:themeShade="BF"/>
          <w:sz w:val="24"/>
          <w:szCs w:val="24"/>
          <w:lang w:val="en-GB"/>
        </w:rPr>
        <w:t xml:space="preserve">e have included the following sentence in the text: “Besides, the MOISCRUST database has several negative values (anomalous values) falling within the margin of error of the sensors. These anomalous values were set to </w:t>
      </w:r>
      <w:commentRangeStart w:id="96"/>
      <w:r>
        <w:rPr>
          <w:rFonts w:ascii="Times New Roman" w:hAnsi="Times New Roman" w:cs="Times New Roman"/>
          <w:i/>
          <w:color w:val="2F5496" w:themeColor="accent1" w:themeShade="BF"/>
          <w:sz w:val="24"/>
          <w:szCs w:val="24"/>
          <w:lang w:val="en-GB"/>
        </w:rPr>
        <w:t>zero</w:t>
      </w:r>
      <w:commentRangeEnd w:id="96"/>
      <w:r w:rsidR="003C0EB6">
        <w:rPr>
          <w:rStyle w:val="Refdecomentario"/>
        </w:rPr>
        <w:commentReference w:id="96"/>
      </w:r>
      <w:del w:id="97" w:author="Fernando Tomás Maestre Gil" w:date="2021-10-06T11:14:00Z">
        <w:r w:rsidDel="003C0EB6">
          <w:rPr>
            <w:rFonts w:ascii="Times New Roman" w:hAnsi="Times New Roman" w:cs="Times New Roman"/>
            <w:i/>
            <w:color w:val="2F5496" w:themeColor="accent1" w:themeShade="BF"/>
            <w:sz w:val="24"/>
            <w:szCs w:val="24"/>
            <w:lang w:val="en-GB"/>
          </w:rPr>
          <w:delText xml:space="preserve"> to removed them</w:delText>
        </w:r>
      </w:del>
      <w:r>
        <w:rPr>
          <w:rFonts w:ascii="Times New Roman" w:hAnsi="Times New Roman" w:cs="Times New Roman"/>
          <w:i/>
          <w:color w:val="2F5496" w:themeColor="accent1" w:themeShade="BF"/>
          <w:sz w:val="24"/>
          <w:szCs w:val="24"/>
          <w:lang w:val="en-GB"/>
        </w:rPr>
        <w:t xml:space="preserve">.” </w:t>
      </w:r>
      <w:del w:id="98" w:author="Fernando Tomás Maestre Gil" w:date="2021-10-06T11:14:00Z">
        <w:r w:rsidDel="003C0EB6">
          <w:rPr>
            <w:rFonts w:ascii="Times New Roman" w:hAnsi="Times New Roman" w:cs="Times New Roman"/>
            <w:i/>
            <w:color w:val="2F5496" w:themeColor="accent1" w:themeShade="BF"/>
            <w:sz w:val="24"/>
            <w:szCs w:val="24"/>
            <w:lang w:val="en-GB"/>
          </w:rPr>
          <w:delText>to resolve it.</w:delText>
        </w:r>
      </w:del>
      <w:ins w:id="99" w:author="Fernando Tomás Maestre Gil" w:date="2021-10-06T11:14:00Z">
        <w:r w:rsidR="003C0EB6">
          <w:rPr>
            <w:rFonts w:ascii="Times New Roman" w:hAnsi="Times New Roman" w:cs="Times New Roman"/>
            <w:i/>
            <w:color w:val="2F5496" w:themeColor="accent1" w:themeShade="BF"/>
            <w:sz w:val="24"/>
            <w:szCs w:val="24"/>
            <w:lang w:val="en-GB"/>
          </w:rPr>
          <w:t>(lines …)</w:t>
        </w:r>
      </w:ins>
      <w:ins w:id="100" w:author="Fernando Tomás Maestre Gil" w:date="2021-10-06T11:15:00Z">
        <w:r w:rsidR="003C0EB6">
          <w:rPr>
            <w:rFonts w:ascii="Times New Roman" w:hAnsi="Times New Roman" w:cs="Times New Roman"/>
            <w:i/>
            <w:color w:val="2F5496" w:themeColor="accent1" w:themeShade="BF"/>
            <w:sz w:val="24"/>
            <w:szCs w:val="24"/>
            <w:lang w:val="en-GB"/>
          </w:rPr>
          <w:t>.</w:t>
        </w:r>
      </w:ins>
    </w:p>
    <w:p w14:paraId="440B1CFB" w14:textId="77777777"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Very minor editing comments:</w:t>
      </w:r>
    </w:p>
    <w:p w14:paraId="79639FDF" w14:textId="77777777"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L50. I would say “surface and subsurface hydrology studies”</w:t>
      </w:r>
    </w:p>
    <w:p w14:paraId="7DF93448" w14:textId="6262EDCF" w:rsidR="00BD34B7" w:rsidRDefault="00F91581">
      <w:pPr>
        <w:spacing w:line="360" w:lineRule="auto"/>
        <w:jc w:val="both"/>
        <w:rPr>
          <w:rFonts w:ascii="Times New Roman" w:hAnsi="Times New Roman" w:cs="Times New Roman"/>
          <w:i/>
          <w:color w:val="2F5496" w:themeColor="accent1" w:themeShade="BF"/>
          <w:sz w:val="24"/>
          <w:szCs w:val="24"/>
          <w:lang w:val="en-GB"/>
        </w:rPr>
      </w:pPr>
      <w:r>
        <w:rPr>
          <w:rFonts w:ascii="Times New Roman" w:hAnsi="Times New Roman" w:cs="Times New Roman"/>
          <w:i/>
          <w:color w:val="2F5496" w:themeColor="accent1" w:themeShade="BF"/>
          <w:sz w:val="24"/>
          <w:szCs w:val="24"/>
          <w:lang w:val="en-GB"/>
        </w:rPr>
        <w:lastRenderedPageBreak/>
        <w:t>L50. This change has been included</w:t>
      </w:r>
      <w:ins w:id="101" w:author="Fernando Tomás Maestre Gil" w:date="2021-10-06T11:15:00Z">
        <w:r w:rsidR="003C0EB6">
          <w:rPr>
            <w:rFonts w:ascii="Times New Roman" w:hAnsi="Times New Roman" w:cs="Times New Roman"/>
            <w:i/>
            <w:color w:val="2F5496" w:themeColor="accent1" w:themeShade="BF"/>
            <w:sz w:val="24"/>
            <w:szCs w:val="24"/>
            <w:lang w:val="en-GB"/>
          </w:rPr>
          <w:t xml:space="preserve"> (line …)</w:t>
        </w:r>
      </w:ins>
      <w:r>
        <w:rPr>
          <w:rFonts w:ascii="Times New Roman" w:hAnsi="Times New Roman" w:cs="Times New Roman"/>
          <w:i/>
          <w:color w:val="2F5496" w:themeColor="accent1" w:themeShade="BF"/>
          <w:sz w:val="24"/>
          <w:szCs w:val="24"/>
          <w:lang w:val="en-GB"/>
        </w:rPr>
        <w:t>.</w:t>
      </w:r>
    </w:p>
    <w:p w14:paraId="5C579B2D" w14:textId="77777777"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L92. well-developed</w:t>
      </w:r>
    </w:p>
    <w:p w14:paraId="27E8F247" w14:textId="61CF2247" w:rsidR="00BD34B7" w:rsidRDefault="00F91581">
      <w:pPr>
        <w:spacing w:line="360" w:lineRule="auto"/>
        <w:jc w:val="both"/>
        <w:rPr>
          <w:rFonts w:ascii="Times New Roman" w:hAnsi="Times New Roman" w:cs="Times New Roman"/>
          <w:i/>
          <w:color w:val="2F5496" w:themeColor="accent1" w:themeShade="BF"/>
          <w:sz w:val="24"/>
          <w:szCs w:val="24"/>
          <w:lang w:val="en-GB"/>
        </w:rPr>
      </w:pPr>
      <w:r>
        <w:rPr>
          <w:rFonts w:ascii="Times New Roman" w:hAnsi="Times New Roman" w:cs="Times New Roman"/>
          <w:i/>
          <w:color w:val="2F5496" w:themeColor="accent1" w:themeShade="BF"/>
          <w:sz w:val="24"/>
          <w:szCs w:val="24"/>
          <w:lang w:val="en-GB"/>
        </w:rPr>
        <w:t>L92. This change has been done</w:t>
      </w:r>
      <w:ins w:id="102" w:author="Fernando Tomás Maestre Gil" w:date="2021-10-06T11:15:00Z">
        <w:r w:rsidR="003C0EB6">
          <w:rPr>
            <w:rFonts w:ascii="Times New Roman" w:hAnsi="Times New Roman" w:cs="Times New Roman"/>
            <w:i/>
            <w:color w:val="2F5496" w:themeColor="accent1" w:themeShade="BF"/>
            <w:sz w:val="24"/>
            <w:szCs w:val="24"/>
            <w:lang w:val="en-GB"/>
          </w:rPr>
          <w:t xml:space="preserve"> (line …)</w:t>
        </w:r>
      </w:ins>
      <w:r>
        <w:rPr>
          <w:rFonts w:ascii="Times New Roman" w:hAnsi="Times New Roman" w:cs="Times New Roman"/>
          <w:i/>
          <w:color w:val="2F5496" w:themeColor="accent1" w:themeShade="BF"/>
          <w:sz w:val="24"/>
          <w:szCs w:val="24"/>
          <w:lang w:val="en-GB"/>
        </w:rPr>
        <w:t>.</w:t>
      </w:r>
    </w:p>
    <w:p w14:paraId="2EA35AF8" w14:textId="77777777"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L117. at the five different microsites</w:t>
      </w:r>
    </w:p>
    <w:p w14:paraId="4BE5B961" w14:textId="57018D2D" w:rsidR="00BD34B7" w:rsidRDefault="00F91581">
      <w:pPr>
        <w:spacing w:line="360" w:lineRule="auto"/>
        <w:jc w:val="both"/>
        <w:rPr>
          <w:rFonts w:ascii="Times New Roman" w:hAnsi="Times New Roman" w:cs="Times New Roman"/>
          <w:i/>
          <w:color w:val="2F5496" w:themeColor="accent1" w:themeShade="BF"/>
          <w:sz w:val="24"/>
          <w:szCs w:val="24"/>
          <w:lang w:val="en-GB"/>
        </w:rPr>
      </w:pPr>
      <w:r>
        <w:rPr>
          <w:rFonts w:ascii="Times New Roman" w:hAnsi="Times New Roman" w:cs="Times New Roman"/>
          <w:i/>
          <w:color w:val="2F5496" w:themeColor="accent1" w:themeShade="BF"/>
          <w:sz w:val="24"/>
          <w:szCs w:val="24"/>
          <w:lang w:val="en-GB"/>
        </w:rPr>
        <w:t>L117. This correction has been included</w:t>
      </w:r>
      <w:ins w:id="103" w:author="Fernando Tomás Maestre Gil" w:date="2021-10-06T11:15:00Z">
        <w:r w:rsidR="003C0EB6">
          <w:rPr>
            <w:rFonts w:ascii="Times New Roman" w:hAnsi="Times New Roman" w:cs="Times New Roman"/>
            <w:i/>
            <w:color w:val="2F5496" w:themeColor="accent1" w:themeShade="BF"/>
            <w:sz w:val="24"/>
            <w:szCs w:val="24"/>
            <w:lang w:val="en-GB"/>
          </w:rPr>
          <w:t xml:space="preserve"> (line …)</w:t>
        </w:r>
      </w:ins>
      <w:r>
        <w:rPr>
          <w:rFonts w:ascii="Times New Roman" w:hAnsi="Times New Roman" w:cs="Times New Roman"/>
          <w:i/>
          <w:color w:val="2F5496" w:themeColor="accent1" w:themeShade="BF"/>
          <w:sz w:val="24"/>
          <w:szCs w:val="24"/>
          <w:lang w:val="en-GB"/>
        </w:rPr>
        <w:t>.</w:t>
      </w:r>
    </w:p>
    <w:p w14:paraId="47059D8C" w14:textId="77777777" w:rsidR="00BD34B7" w:rsidRDefault="00BD34B7">
      <w:pPr>
        <w:spacing w:line="360" w:lineRule="auto"/>
        <w:jc w:val="both"/>
        <w:rPr>
          <w:rFonts w:ascii="Times New Roman" w:hAnsi="Times New Roman" w:cs="Times New Roman"/>
          <w:sz w:val="24"/>
          <w:szCs w:val="24"/>
          <w:lang w:val="en-GB"/>
        </w:rPr>
      </w:pPr>
    </w:p>
    <w:p w14:paraId="3D79DF7F" w14:textId="77777777" w:rsidR="00BD34B7" w:rsidRDefault="00BD34B7">
      <w:pPr>
        <w:spacing w:line="360" w:lineRule="auto"/>
        <w:jc w:val="both"/>
        <w:rPr>
          <w:rFonts w:ascii="Times New Roman" w:hAnsi="Times New Roman" w:cs="Times New Roman"/>
          <w:sz w:val="24"/>
          <w:szCs w:val="24"/>
          <w:lang w:val="en-GB"/>
        </w:rPr>
      </w:pPr>
    </w:p>
    <w:p w14:paraId="077FEA99" w14:textId="77777777"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Reviewer #2 (Remarks to the Authors):</w:t>
      </w:r>
    </w:p>
    <w:p w14:paraId="5157B2CB" w14:textId="77777777" w:rsidR="00BD34B7" w:rsidRDefault="00BD34B7">
      <w:pPr>
        <w:spacing w:line="360" w:lineRule="auto"/>
        <w:jc w:val="both"/>
        <w:rPr>
          <w:rFonts w:ascii="Times New Roman" w:hAnsi="Times New Roman" w:cs="Times New Roman"/>
          <w:sz w:val="24"/>
          <w:szCs w:val="24"/>
          <w:lang w:val="en-GB"/>
        </w:rPr>
      </w:pPr>
    </w:p>
    <w:p w14:paraId="2C72ECF7" w14:textId="77777777"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Tracking no: SDATA-21-00655</w:t>
      </w:r>
    </w:p>
    <w:p w14:paraId="4FF983B1" w14:textId="77777777" w:rsidR="00BD34B7" w:rsidRDefault="00BD34B7">
      <w:pPr>
        <w:spacing w:line="360" w:lineRule="auto"/>
        <w:jc w:val="both"/>
        <w:rPr>
          <w:rFonts w:ascii="Times New Roman" w:hAnsi="Times New Roman" w:cs="Times New Roman"/>
          <w:sz w:val="24"/>
          <w:szCs w:val="24"/>
          <w:lang w:val="en-GB"/>
        </w:rPr>
      </w:pPr>
    </w:p>
    <w:p w14:paraId="323DED7A" w14:textId="77777777"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Fourteen years of continuous soil moisture records from plant and biocrust-dominated microsites</w:t>
      </w:r>
    </w:p>
    <w:p w14:paraId="0CCC2270" w14:textId="77777777" w:rsidR="00BD34B7" w:rsidRDefault="00BD34B7">
      <w:pPr>
        <w:spacing w:line="360" w:lineRule="auto"/>
        <w:jc w:val="both"/>
        <w:rPr>
          <w:rFonts w:ascii="Times New Roman" w:hAnsi="Times New Roman" w:cs="Times New Roman"/>
          <w:sz w:val="24"/>
          <w:szCs w:val="24"/>
          <w:lang w:val="en-GB"/>
        </w:rPr>
      </w:pPr>
    </w:p>
    <w:p w14:paraId="0E51D03F" w14:textId="77777777"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authors provided a data set of 14 years of water content collected in surface soil material, some of which is capped by biological soil crusts (BSC’s) or by shrubs, and all located in a semi-arid ecosystem in Spain. The paper briefly discusses the goals of the field experiments, how the data were collected, and how the data could be used by modelers and experimentalists. Indeed, the value of the dataset is in its length, and in the quality of the workflow developed to make the data useful for various purposes, at the discretion of the user base. Obviously, long-term datasets like this are unusual. All this said, some concerns are raised about whether the sensors are measuring what the authors expect, and how limitations in the data may significantly restrict how the data are used by the biological and/or soils communities. Comments are articulated below, using the categories provided by the publisher.</w:t>
      </w:r>
    </w:p>
    <w:p w14:paraId="62A41C61" w14:textId="7D9B7A10" w:rsidR="00E25C49" w:rsidRDefault="00E25C49" w:rsidP="00E25C49">
      <w:pPr>
        <w:spacing w:line="360" w:lineRule="auto"/>
        <w:jc w:val="both"/>
        <w:rPr>
          <w:rFonts w:ascii="Times New Roman" w:hAnsi="Times New Roman" w:cs="Times New Roman"/>
          <w:sz w:val="24"/>
          <w:szCs w:val="24"/>
          <w:lang w:val="en-GB"/>
        </w:rPr>
      </w:pPr>
      <w:r>
        <w:rPr>
          <w:rFonts w:ascii="Times New Roman" w:hAnsi="Times New Roman" w:cs="Times New Roman"/>
          <w:i/>
          <w:color w:val="2F5496" w:themeColor="accent1" w:themeShade="BF"/>
          <w:sz w:val="24"/>
          <w:szCs w:val="24"/>
          <w:lang w:val="en-GB"/>
        </w:rPr>
        <w:t>Many thanks for these remarks about our manuscript. We are glad to read that the reviewer acknowledges the length of our dataset and its novelty and the quality of the workflow followed.</w:t>
      </w:r>
    </w:p>
    <w:p w14:paraId="73AEC525" w14:textId="77777777" w:rsidR="00BD34B7" w:rsidRDefault="00BD34B7">
      <w:pPr>
        <w:spacing w:line="360" w:lineRule="auto"/>
        <w:jc w:val="both"/>
        <w:rPr>
          <w:rFonts w:ascii="Times New Roman" w:hAnsi="Times New Roman" w:cs="Times New Roman"/>
          <w:sz w:val="24"/>
          <w:szCs w:val="24"/>
          <w:lang w:val="en-GB"/>
        </w:rPr>
      </w:pPr>
    </w:p>
    <w:p w14:paraId="12CE087E" w14:textId="77777777"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Review and comments focus on the questions posed by Sci Data:</w:t>
      </w:r>
    </w:p>
    <w:p w14:paraId="05287A8E" w14:textId="77777777" w:rsidR="00BD34B7" w:rsidRDefault="00BD34B7">
      <w:pPr>
        <w:spacing w:line="360" w:lineRule="auto"/>
        <w:jc w:val="both"/>
        <w:rPr>
          <w:rFonts w:ascii="Times New Roman" w:hAnsi="Times New Roman" w:cs="Times New Roman"/>
          <w:sz w:val="24"/>
          <w:szCs w:val="24"/>
          <w:lang w:val="en-GB"/>
        </w:rPr>
      </w:pPr>
    </w:p>
    <w:p w14:paraId="7CF25693" w14:textId="77777777"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Experimental Rigor and Technical Data Quality</w:t>
      </w:r>
    </w:p>
    <w:p w14:paraId="77F0400F" w14:textId="77777777" w:rsidR="00BD34B7" w:rsidRDefault="00BD34B7">
      <w:pPr>
        <w:spacing w:line="360" w:lineRule="auto"/>
        <w:jc w:val="both"/>
        <w:rPr>
          <w:rFonts w:ascii="Times New Roman" w:hAnsi="Times New Roman" w:cs="Times New Roman"/>
          <w:sz w:val="24"/>
          <w:szCs w:val="24"/>
          <w:lang w:val="en-GB"/>
        </w:rPr>
      </w:pPr>
    </w:p>
    <w:p w14:paraId="56D666A0" w14:textId="77777777"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Regarding the technical quality of the data, the purpose of the field deployment for measuring water content is unclear from this manuscript, or the previously published works from their laboratory group. Specifically, if the authors are seeking to measure the effect of the crust on water content of near-surface soil—i.e., does the crust restrict infiltration—then the field monitoring method seems reasonable and supportable, because the soil water content is important. If the authors are seeking to measure the water content of the crust itself, then the region of influence along this vertically-oriented, 5-cm long probe will preferentially sample soil material deeper than the crust, which mostly sits atop the soil. In other words, the vertical orientation of the sensor, embedded mostly in soil underlying BSC, will mute nearly any changes in the crust material itself, thus underestimating crust water content during and immediately following an initial precipitation event in dry soil, and overestimating crust water content during dry down periods when underlying soils are still moist. Indeed, Figure 3 in this paper shows a comparison between the ECH2O and TDR probes at the site. The scatter plots </w:t>
      </w:r>
      <w:proofErr w:type="gramStart"/>
      <w:r>
        <w:rPr>
          <w:rFonts w:ascii="Times New Roman" w:hAnsi="Times New Roman" w:cs="Times New Roman"/>
          <w:sz w:val="24"/>
          <w:szCs w:val="24"/>
          <w:lang w:val="en-GB"/>
        </w:rPr>
        <w:t>shows</w:t>
      </w:r>
      <w:proofErr w:type="gramEnd"/>
      <w:r>
        <w:rPr>
          <w:rFonts w:ascii="Times New Roman" w:hAnsi="Times New Roman" w:cs="Times New Roman"/>
          <w:sz w:val="24"/>
          <w:szCs w:val="24"/>
          <w:lang w:val="en-GB"/>
        </w:rPr>
        <w:t xml:space="preserve"> a reasonable correlation (R2 = 0.72). The (corrected) line slope of 0.83 indicates that either the ECH2O probes are overestimating water content, or TDR is underestimating it (we would expect a 1:1 line). The readers don’t know either way. The implications of this error on carbon dynamics or water exchange </w:t>
      </w:r>
      <w:proofErr w:type="spellStart"/>
      <w:r>
        <w:rPr>
          <w:rFonts w:ascii="Times New Roman" w:hAnsi="Times New Roman" w:cs="Times New Roman"/>
          <w:sz w:val="24"/>
          <w:szCs w:val="24"/>
          <w:lang w:val="en-GB"/>
        </w:rPr>
        <w:t>modeling</w:t>
      </w:r>
      <w:proofErr w:type="spellEnd"/>
      <w:r>
        <w:rPr>
          <w:rFonts w:ascii="Times New Roman" w:hAnsi="Times New Roman" w:cs="Times New Roman"/>
          <w:sz w:val="24"/>
          <w:szCs w:val="24"/>
          <w:lang w:val="en-GB"/>
        </w:rPr>
        <w:t xml:space="preserve"> is uncertain but should be addressed.</w:t>
      </w:r>
    </w:p>
    <w:p w14:paraId="7A2BE69B" w14:textId="764EB40F" w:rsidR="00BD34B7" w:rsidRDefault="00E25C49">
      <w:pPr>
        <w:spacing w:line="360" w:lineRule="auto"/>
        <w:jc w:val="both"/>
        <w:rPr>
          <w:rFonts w:ascii="Times New Roman" w:hAnsi="Times New Roman" w:cs="Times New Roman"/>
          <w:i/>
          <w:color w:val="2F5496" w:themeColor="accent1" w:themeShade="BF"/>
          <w:sz w:val="24"/>
          <w:szCs w:val="24"/>
          <w:lang w:val="en-GB"/>
        </w:rPr>
      </w:pPr>
      <w:ins w:id="104" w:author="Fernando Tomás Maestre Gil" w:date="2021-10-06T11:17:00Z">
        <w:r>
          <w:rPr>
            <w:rFonts w:ascii="Times New Roman" w:hAnsi="Times New Roman" w:cs="Times New Roman"/>
            <w:i/>
            <w:color w:val="2F5496" w:themeColor="accent1" w:themeShade="BF"/>
            <w:sz w:val="24"/>
            <w:szCs w:val="24"/>
            <w:lang w:val="en-GB"/>
          </w:rPr>
          <w:t>As the reviewer notes well</w:t>
        </w:r>
      </w:ins>
      <w:del w:id="105" w:author="Fernando Tomás Maestre Gil" w:date="2021-10-06T11:17:00Z">
        <w:r w:rsidR="00F91581" w:rsidDel="00E25C49">
          <w:rPr>
            <w:rFonts w:ascii="Times New Roman" w:hAnsi="Times New Roman" w:cs="Times New Roman"/>
            <w:i/>
            <w:color w:val="2F5496" w:themeColor="accent1" w:themeShade="BF"/>
            <w:sz w:val="24"/>
            <w:szCs w:val="24"/>
            <w:lang w:val="en-GB"/>
          </w:rPr>
          <w:delText>Effectively</w:delText>
        </w:r>
      </w:del>
      <w:r w:rsidR="00F91581">
        <w:rPr>
          <w:rFonts w:ascii="Times New Roman" w:hAnsi="Times New Roman" w:cs="Times New Roman"/>
          <w:i/>
          <w:color w:val="2F5496" w:themeColor="accent1" w:themeShade="BF"/>
          <w:sz w:val="24"/>
          <w:szCs w:val="24"/>
          <w:lang w:val="en-GB"/>
        </w:rPr>
        <w:t xml:space="preserve">, we </w:t>
      </w:r>
      <w:ins w:id="106" w:author="Fernando Tomás Maestre Gil" w:date="2021-10-06T11:17:00Z">
        <w:r>
          <w:rPr>
            <w:rFonts w:ascii="Times New Roman" w:hAnsi="Times New Roman" w:cs="Times New Roman"/>
            <w:i/>
            <w:color w:val="2F5496" w:themeColor="accent1" w:themeShade="BF"/>
            <w:sz w:val="24"/>
            <w:szCs w:val="24"/>
            <w:lang w:val="en-GB"/>
          </w:rPr>
          <w:t>were</w:t>
        </w:r>
      </w:ins>
      <w:del w:id="107" w:author="Fernando Tomás Maestre Gil" w:date="2021-10-06T11:17:00Z">
        <w:r w:rsidR="00F91581" w:rsidDel="00E25C49">
          <w:rPr>
            <w:rFonts w:ascii="Times New Roman" w:hAnsi="Times New Roman" w:cs="Times New Roman"/>
            <w:i/>
            <w:color w:val="2F5496" w:themeColor="accent1" w:themeShade="BF"/>
            <w:sz w:val="24"/>
            <w:szCs w:val="24"/>
            <w:lang w:val="en-GB"/>
          </w:rPr>
          <w:delText>are</w:delText>
        </w:r>
      </w:del>
      <w:r w:rsidR="00F91581">
        <w:rPr>
          <w:rFonts w:ascii="Times New Roman" w:hAnsi="Times New Roman" w:cs="Times New Roman"/>
          <w:i/>
          <w:color w:val="2F5496" w:themeColor="accent1" w:themeShade="BF"/>
          <w:sz w:val="24"/>
          <w:szCs w:val="24"/>
          <w:lang w:val="en-GB"/>
        </w:rPr>
        <w:t xml:space="preserve"> seeking to measure the effect of the crust</w:t>
      </w:r>
      <w:ins w:id="108" w:author="Fernando Tomás Maestre Gil" w:date="2021-10-06T11:17:00Z">
        <w:r>
          <w:rPr>
            <w:rFonts w:ascii="Times New Roman" w:hAnsi="Times New Roman" w:cs="Times New Roman"/>
            <w:i/>
            <w:color w:val="2F5496" w:themeColor="accent1" w:themeShade="BF"/>
            <w:sz w:val="24"/>
            <w:szCs w:val="24"/>
            <w:lang w:val="en-GB"/>
          </w:rPr>
          <w:t>s</w:t>
        </w:r>
      </w:ins>
      <w:r w:rsidR="00F91581">
        <w:rPr>
          <w:rFonts w:ascii="Times New Roman" w:hAnsi="Times New Roman" w:cs="Times New Roman"/>
          <w:i/>
          <w:color w:val="2F5496" w:themeColor="accent1" w:themeShade="BF"/>
          <w:sz w:val="24"/>
          <w:szCs w:val="24"/>
          <w:lang w:val="en-GB"/>
        </w:rPr>
        <w:t xml:space="preserve"> on water content of near-surface soil</w:t>
      </w:r>
      <w:ins w:id="109" w:author="Fernando Tomás Maestre Gil" w:date="2021-10-06T11:17:00Z">
        <w:r>
          <w:rPr>
            <w:rFonts w:ascii="Times New Roman" w:hAnsi="Times New Roman" w:cs="Times New Roman"/>
            <w:i/>
            <w:color w:val="2F5496" w:themeColor="accent1" w:themeShade="BF"/>
            <w:sz w:val="24"/>
            <w:szCs w:val="24"/>
            <w:lang w:val="en-GB"/>
          </w:rPr>
          <w:t>,</w:t>
        </w:r>
      </w:ins>
      <w:r w:rsidR="00F91581">
        <w:rPr>
          <w:rFonts w:ascii="Times New Roman" w:hAnsi="Times New Roman" w:cs="Times New Roman"/>
          <w:i/>
          <w:color w:val="2F5496" w:themeColor="accent1" w:themeShade="BF"/>
          <w:sz w:val="24"/>
          <w:szCs w:val="24"/>
          <w:lang w:val="en-GB"/>
        </w:rPr>
        <w:t xml:space="preserve"> so the </w:t>
      </w:r>
      <w:ins w:id="110" w:author="Fernando Tomás Maestre Gil" w:date="2021-10-06T11:18:00Z">
        <w:r>
          <w:rPr>
            <w:rFonts w:ascii="Times New Roman" w:hAnsi="Times New Roman" w:cs="Times New Roman"/>
            <w:i/>
            <w:color w:val="2F5496" w:themeColor="accent1" w:themeShade="BF"/>
            <w:sz w:val="24"/>
            <w:szCs w:val="24"/>
            <w:lang w:val="en-GB"/>
          </w:rPr>
          <w:t xml:space="preserve">approach followed </w:t>
        </w:r>
      </w:ins>
      <w:del w:id="111" w:author="Fernando Tomás Maestre Gil" w:date="2021-10-06T11:18:00Z">
        <w:r w:rsidR="00F91581" w:rsidDel="00E25C49">
          <w:rPr>
            <w:rFonts w:ascii="Times New Roman" w:hAnsi="Times New Roman" w:cs="Times New Roman"/>
            <w:i/>
            <w:color w:val="2F5496" w:themeColor="accent1" w:themeShade="BF"/>
            <w:sz w:val="24"/>
            <w:szCs w:val="24"/>
            <w:lang w:val="en-GB"/>
          </w:rPr>
          <w:delText xml:space="preserve">field monitoring method </w:delText>
        </w:r>
      </w:del>
      <w:r w:rsidR="00F91581">
        <w:rPr>
          <w:rFonts w:ascii="Times New Roman" w:hAnsi="Times New Roman" w:cs="Times New Roman"/>
          <w:i/>
          <w:color w:val="2F5496" w:themeColor="accent1" w:themeShade="BF"/>
          <w:sz w:val="24"/>
          <w:szCs w:val="24"/>
          <w:lang w:val="en-GB"/>
        </w:rPr>
        <w:t xml:space="preserve">is </w:t>
      </w:r>
      <w:ins w:id="112" w:author="Fernando Tomás Maestre Gil" w:date="2021-10-06T11:18:00Z">
        <w:r>
          <w:rPr>
            <w:rFonts w:ascii="Times New Roman" w:hAnsi="Times New Roman" w:cs="Times New Roman"/>
            <w:i/>
            <w:color w:val="2F5496" w:themeColor="accent1" w:themeShade="BF"/>
            <w:sz w:val="24"/>
            <w:szCs w:val="24"/>
            <w:lang w:val="en-GB"/>
          </w:rPr>
          <w:t xml:space="preserve">suitable for doing so (and has been used multiple times, </w:t>
        </w:r>
        <w:commentRangeStart w:id="113"/>
        <w:r>
          <w:rPr>
            <w:rFonts w:ascii="Times New Roman" w:hAnsi="Times New Roman" w:cs="Times New Roman"/>
            <w:i/>
            <w:color w:val="2F5496" w:themeColor="accent1" w:themeShade="BF"/>
            <w:sz w:val="24"/>
            <w:szCs w:val="24"/>
            <w:lang w:val="en-GB"/>
          </w:rPr>
          <w:t>…</w:t>
        </w:r>
        <w:commentRangeEnd w:id="113"/>
        <w:r>
          <w:rPr>
            <w:rStyle w:val="Refdecomentario"/>
          </w:rPr>
          <w:commentReference w:id="113"/>
        </w:r>
        <w:r>
          <w:rPr>
            <w:rFonts w:ascii="Times New Roman" w:hAnsi="Times New Roman" w:cs="Times New Roman"/>
            <w:i/>
            <w:color w:val="2F5496" w:themeColor="accent1" w:themeShade="BF"/>
            <w:sz w:val="24"/>
            <w:szCs w:val="24"/>
            <w:lang w:val="en-GB"/>
          </w:rPr>
          <w:t>)</w:t>
        </w:r>
      </w:ins>
      <w:del w:id="114" w:author="Fernando Tomás Maestre Gil" w:date="2021-10-06T11:18:00Z">
        <w:r w:rsidR="00F91581" w:rsidDel="00E25C49">
          <w:rPr>
            <w:rFonts w:ascii="Times New Roman" w:hAnsi="Times New Roman" w:cs="Times New Roman"/>
            <w:i/>
            <w:color w:val="2F5496" w:themeColor="accent1" w:themeShade="BF"/>
            <w:sz w:val="24"/>
            <w:szCs w:val="24"/>
            <w:lang w:val="en-GB"/>
          </w:rPr>
          <w:delText>reasonable and supportable, because the soil water content is important</w:delText>
        </w:r>
      </w:del>
      <w:r w:rsidR="00F91581">
        <w:rPr>
          <w:rFonts w:ascii="Times New Roman" w:hAnsi="Times New Roman" w:cs="Times New Roman"/>
          <w:i/>
          <w:color w:val="2F5496" w:themeColor="accent1" w:themeShade="BF"/>
          <w:sz w:val="24"/>
          <w:szCs w:val="24"/>
          <w:lang w:val="en-GB"/>
        </w:rPr>
        <w:t xml:space="preserve">. </w:t>
      </w:r>
      <w:del w:id="115" w:author="Fernando Tomás Maestre Gil" w:date="2021-10-06T11:23:00Z">
        <w:r w:rsidR="00F91581" w:rsidDel="00E25C49">
          <w:rPr>
            <w:rFonts w:ascii="Times New Roman" w:hAnsi="Times New Roman" w:cs="Times New Roman"/>
            <w:i/>
            <w:color w:val="2F5496" w:themeColor="accent1" w:themeShade="BF"/>
            <w:sz w:val="24"/>
            <w:szCs w:val="24"/>
            <w:lang w:val="en-GB"/>
          </w:rPr>
          <w:delText xml:space="preserve">As </w:delText>
        </w:r>
      </w:del>
      <w:ins w:id="116" w:author="Fernando Tomás Maestre Gil" w:date="2021-10-06T11:23:00Z">
        <w:r>
          <w:rPr>
            <w:rFonts w:ascii="Times New Roman" w:hAnsi="Times New Roman" w:cs="Times New Roman"/>
            <w:i/>
            <w:color w:val="2F5496" w:themeColor="accent1" w:themeShade="BF"/>
            <w:sz w:val="24"/>
            <w:szCs w:val="24"/>
            <w:lang w:val="en-GB"/>
          </w:rPr>
          <w:t xml:space="preserve">See </w:t>
        </w:r>
      </w:ins>
      <w:del w:id="117" w:author="Fernando Tomás Maestre Gil" w:date="2021-10-06T11:23:00Z">
        <w:r w:rsidR="00F91581" w:rsidDel="00E25C49">
          <w:rPr>
            <w:rFonts w:ascii="Times New Roman" w:hAnsi="Times New Roman" w:cs="Times New Roman"/>
            <w:i/>
            <w:color w:val="2F5496" w:themeColor="accent1" w:themeShade="BF"/>
            <w:sz w:val="24"/>
            <w:szCs w:val="24"/>
            <w:lang w:val="en-GB"/>
          </w:rPr>
          <w:delText xml:space="preserve">we mentioned </w:delText>
        </w:r>
      </w:del>
      <w:del w:id="118" w:author="Fernando Tomás Maestre Gil" w:date="2021-10-06T11:22:00Z">
        <w:r w:rsidR="00F91581" w:rsidDel="00E25C49">
          <w:rPr>
            <w:rFonts w:ascii="Times New Roman" w:hAnsi="Times New Roman" w:cs="Times New Roman"/>
            <w:i/>
            <w:color w:val="2F5496" w:themeColor="accent1" w:themeShade="BF"/>
            <w:sz w:val="24"/>
            <w:szCs w:val="24"/>
            <w:lang w:val="en-GB"/>
          </w:rPr>
          <w:delText xml:space="preserve">above </w:delText>
        </w:r>
      </w:del>
      <w:ins w:id="119" w:author="Fernando Tomás Maestre Gil" w:date="2021-10-06T11:22:00Z">
        <w:r>
          <w:rPr>
            <w:rFonts w:ascii="Times New Roman" w:hAnsi="Times New Roman" w:cs="Times New Roman"/>
            <w:i/>
            <w:color w:val="2F5496" w:themeColor="accent1" w:themeShade="BF"/>
            <w:sz w:val="24"/>
            <w:szCs w:val="24"/>
            <w:lang w:val="en-GB"/>
          </w:rPr>
          <w:t xml:space="preserve">our response </w:t>
        </w:r>
      </w:ins>
      <w:commentRangeStart w:id="120"/>
      <w:ins w:id="121" w:author="Fernando Tomás Maestre Gil" w:date="2021-10-06T11:23:00Z">
        <w:r>
          <w:rPr>
            <w:rFonts w:ascii="Times New Roman" w:hAnsi="Times New Roman" w:cs="Times New Roman"/>
            <w:i/>
            <w:color w:val="2F5496" w:themeColor="accent1" w:themeShade="BF"/>
            <w:sz w:val="24"/>
            <w:szCs w:val="24"/>
            <w:lang w:val="en-GB"/>
          </w:rPr>
          <w:t>… above</w:t>
        </w:r>
        <w:commentRangeEnd w:id="120"/>
        <w:r>
          <w:rPr>
            <w:rStyle w:val="Refdecomentario"/>
          </w:rPr>
          <w:commentReference w:id="120"/>
        </w:r>
        <w:r>
          <w:rPr>
            <w:rFonts w:ascii="Times New Roman" w:hAnsi="Times New Roman" w:cs="Times New Roman"/>
            <w:i/>
            <w:color w:val="2F5496" w:themeColor="accent1" w:themeShade="BF"/>
            <w:sz w:val="24"/>
            <w:szCs w:val="24"/>
            <w:lang w:val="en-GB"/>
          </w:rPr>
          <w:t xml:space="preserve"> for a justification of why </w:t>
        </w:r>
      </w:ins>
      <w:del w:id="122" w:author="Fernando Tomás Maestre Gil" w:date="2021-10-06T11:23:00Z">
        <w:r w:rsidR="00F91581" w:rsidDel="00E25C49">
          <w:rPr>
            <w:rFonts w:ascii="Times New Roman" w:hAnsi="Times New Roman" w:cs="Times New Roman"/>
            <w:i/>
            <w:color w:val="2F5496" w:themeColor="accent1" w:themeShade="BF"/>
            <w:sz w:val="24"/>
            <w:szCs w:val="24"/>
            <w:lang w:val="en-GB"/>
          </w:rPr>
          <w:delText xml:space="preserve">(in reviewer #1 response), </w:delText>
        </w:r>
      </w:del>
      <w:r w:rsidR="00F91581">
        <w:rPr>
          <w:rFonts w:ascii="Times New Roman" w:hAnsi="Times New Roman" w:cs="Times New Roman"/>
          <w:i/>
          <w:color w:val="2F5496" w:themeColor="accent1" w:themeShade="BF"/>
          <w:sz w:val="24"/>
          <w:szCs w:val="24"/>
          <w:lang w:val="en-GB"/>
        </w:rPr>
        <w:t>the sensors were vertically installed</w:t>
      </w:r>
      <w:del w:id="123" w:author="Fernando Tomás Maestre Gil" w:date="2021-10-06T11:23:00Z">
        <w:r w:rsidR="00F91581" w:rsidDel="00E25C49">
          <w:rPr>
            <w:rFonts w:ascii="Times New Roman" w:hAnsi="Times New Roman" w:cs="Times New Roman"/>
            <w:i/>
            <w:color w:val="2F5496" w:themeColor="accent1" w:themeShade="BF"/>
            <w:sz w:val="24"/>
            <w:szCs w:val="24"/>
            <w:lang w:val="en-GB"/>
          </w:rPr>
          <w:delText xml:space="preserve"> because we are interested in register only the soil moisture from 0 to 5 cm of depth. If we had installed the sensors horizontally, the soil moisture data </w:delText>
        </w:r>
        <w:r w:rsidR="00F91581" w:rsidDel="00E25C49">
          <w:rPr>
            <w:rFonts w:ascii="Times New Roman" w:hAnsi="Times New Roman" w:cs="Times New Roman"/>
            <w:i/>
            <w:color w:val="2F5496" w:themeColor="accent1" w:themeShade="BF"/>
            <w:sz w:val="24"/>
            <w:szCs w:val="24"/>
            <w:lang w:val="en-GB"/>
          </w:rPr>
          <w:lastRenderedPageBreak/>
          <w:delText>registered by the sensor could be affected by the air fraction outside the soil. In addition, the size of the sensor is small (c. 5 cm) so the interference will be so quite small. We have included an example in the text (Sharma, H., Shukla, M. K., Bosland, P. W., &amp; Steiner, R. (2017). Soil moisture sensor calibration, actual evapotranspiration, and crop coefficients for drip irrigated greenhouse chile peppers. Agricultural water management, 179, 81-91) where vertical installation of moisture sensor has also been used, to support our decision</w:delText>
        </w:r>
      </w:del>
      <w:r w:rsidR="00F91581">
        <w:rPr>
          <w:rFonts w:ascii="Times New Roman" w:hAnsi="Times New Roman" w:cs="Times New Roman"/>
          <w:i/>
          <w:color w:val="2F5496" w:themeColor="accent1" w:themeShade="BF"/>
          <w:sz w:val="24"/>
          <w:szCs w:val="24"/>
          <w:lang w:val="en-GB"/>
        </w:rPr>
        <w:t>.</w:t>
      </w:r>
    </w:p>
    <w:p w14:paraId="013ACA63" w14:textId="5FE5AC76" w:rsidR="00BD34B7" w:rsidRDefault="00F91581">
      <w:pPr>
        <w:spacing w:line="360" w:lineRule="auto"/>
        <w:jc w:val="both"/>
        <w:rPr>
          <w:rFonts w:ascii="Times New Roman" w:hAnsi="Times New Roman" w:cs="Times New Roman"/>
          <w:i/>
          <w:color w:val="2F5496" w:themeColor="accent1" w:themeShade="BF"/>
          <w:sz w:val="24"/>
          <w:szCs w:val="24"/>
          <w:lang w:val="en-GB"/>
        </w:rPr>
      </w:pPr>
      <w:r>
        <w:rPr>
          <w:rFonts w:ascii="Times New Roman" w:hAnsi="Times New Roman" w:cs="Times New Roman"/>
          <w:i/>
          <w:color w:val="2F5496" w:themeColor="accent1" w:themeShade="BF"/>
          <w:sz w:val="24"/>
          <w:szCs w:val="24"/>
          <w:lang w:val="en-GB"/>
        </w:rPr>
        <w:t xml:space="preserve">The figure 4, which shows the comparison between the ECH2O and TDR sensors, has been </w:t>
      </w:r>
      <w:commentRangeStart w:id="124"/>
      <w:r>
        <w:rPr>
          <w:rFonts w:ascii="Times New Roman" w:hAnsi="Times New Roman" w:cs="Times New Roman"/>
          <w:i/>
          <w:color w:val="2F5496" w:themeColor="accent1" w:themeShade="BF"/>
          <w:sz w:val="24"/>
          <w:szCs w:val="24"/>
          <w:lang w:val="en-GB"/>
        </w:rPr>
        <w:t xml:space="preserve">repeated </w:t>
      </w:r>
      <w:commentRangeEnd w:id="124"/>
      <w:r w:rsidR="00E25C49">
        <w:rPr>
          <w:rStyle w:val="Refdecomentario"/>
        </w:rPr>
        <w:commentReference w:id="124"/>
      </w:r>
      <w:r w:rsidR="00DF1049">
        <w:rPr>
          <w:rFonts w:ascii="Times New Roman" w:hAnsi="Times New Roman" w:cs="Times New Roman"/>
          <w:i/>
          <w:color w:val="2F5496" w:themeColor="accent1" w:themeShade="BF"/>
          <w:sz w:val="24"/>
          <w:szCs w:val="24"/>
          <w:lang w:val="en-GB"/>
        </w:rPr>
        <w:t>and values has been detailed in the text.</w:t>
      </w:r>
    </w:p>
    <w:p w14:paraId="4772F807" w14:textId="77777777" w:rsidR="00BD34B7" w:rsidRDefault="00BD34B7">
      <w:pPr>
        <w:spacing w:line="360" w:lineRule="auto"/>
        <w:jc w:val="both"/>
        <w:rPr>
          <w:rFonts w:ascii="Times New Roman" w:hAnsi="Times New Roman" w:cs="Times New Roman"/>
          <w:i/>
          <w:color w:val="2F5496" w:themeColor="accent1" w:themeShade="BF"/>
          <w:sz w:val="24"/>
          <w:szCs w:val="24"/>
          <w:lang w:val="en-GB"/>
        </w:rPr>
      </w:pPr>
    </w:p>
    <w:p w14:paraId="20A20A00" w14:textId="77777777"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authors did not indicate whether any other calibration work was done to improve confidence in the sensor readings; for example, how were sensors originally calibrated to the site soil material, so that users have confidence in the magnitude of the water content readings? A short description would be appropriate and help the reader to place readings into proper context.</w:t>
      </w:r>
    </w:p>
    <w:p w14:paraId="03665EB2" w14:textId="3FCD3658" w:rsidR="00BD34B7" w:rsidRDefault="00F91581">
      <w:pPr>
        <w:spacing w:line="360" w:lineRule="auto"/>
        <w:jc w:val="both"/>
        <w:rPr>
          <w:rFonts w:ascii="Times New Roman" w:hAnsi="Times New Roman" w:cs="Times New Roman"/>
          <w:i/>
          <w:color w:val="2F5496" w:themeColor="accent1" w:themeShade="BF"/>
          <w:sz w:val="24"/>
          <w:szCs w:val="24"/>
          <w:lang w:val="en-GB"/>
        </w:rPr>
      </w:pPr>
      <w:r>
        <w:rPr>
          <w:rFonts w:ascii="Times New Roman" w:hAnsi="Times New Roman" w:cs="Times New Roman"/>
          <w:i/>
          <w:color w:val="2F5496" w:themeColor="accent1" w:themeShade="BF"/>
          <w:sz w:val="24"/>
          <w:szCs w:val="24"/>
          <w:lang w:val="en-GB"/>
        </w:rPr>
        <w:t>W</w:t>
      </w:r>
      <w:ins w:id="125" w:author="Fernando Tomás Maestre Gil" w:date="2021-10-06T11:31:00Z">
        <w:r w:rsidR="00156E59">
          <w:rPr>
            <w:rFonts w:ascii="Times New Roman" w:hAnsi="Times New Roman" w:cs="Times New Roman"/>
            <w:i/>
            <w:color w:val="2F5496" w:themeColor="accent1" w:themeShade="BF"/>
            <w:sz w:val="24"/>
            <w:szCs w:val="24"/>
            <w:lang w:val="en-GB"/>
          </w:rPr>
          <w:t xml:space="preserve">e concur with the reviewer that having </w:t>
        </w:r>
      </w:ins>
      <w:del w:id="126" w:author="Fernando Tomás Maestre Gil" w:date="2021-10-06T11:31:00Z">
        <w:r w:rsidDel="00156E59">
          <w:rPr>
            <w:rFonts w:ascii="Times New Roman" w:hAnsi="Times New Roman" w:cs="Times New Roman"/>
            <w:i/>
            <w:color w:val="2F5496" w:themeColor="accent1" w:themeShade="BF"/>
            <w:sz w:val="24"/>
            <w:szCs w:val="24"/>
            <w:lang w:val="en-GB"/>
          </w:rPr>
          <w:delText xml:space="preserve">e agree with the fact that </w:delText>
        </w:r>
      </w:del>
      <w:r>
        <w:rPr>
          <w:rFonts w:ascii="Times New Roman" w:hAnsi="Times New Roman" w:cs="Times New Roman"/>
          <w:i/>
          <w:color w:val="2F5496" w:themeColor="accent1" w:themeShade="BF"/>
          <w:sz w:val="24"/>
          <w:szCs w:val="24"/>
          <w:lang w:val="en-GB"/>
        </w:rPr>
        <w:t xml:space="preserve">another calibration </w:t>
      </w:r>
      <w:ins w:id="127" w:author="Fernando Tomás Maestre Gil" w:date="2021-10-06T11:32:00Z">
        <w:r w:rsidR="00156E59">
          <w:rPr>
            <w:rFonts w:ascii="Times New Roman" w:hAnsi="Times New Roman" w:cs="Times New Roman"/>
            <w:i/>
            <w:color w:val="2F5496" w:themeColor="accent1" w:themeShade="BF"/>
            <w:sz w:val="24"/>
            <w:szCs w:val="24"/>
            <w:lang w:val="en-GB"/>
          </w:rPr>
          <w:t>to improve confidence in the values provided by the sensors would have been desirable</w:t>
        </w:r>
      </w:ins>
      <w:del w:id="128" w:author="Fernando Tomás Maestre Gil" w:date="2021-10-06T11:32:00Z">
        <w:r w:rsidDel="00156E59">
          <w:rPr>
            <w:rFonts w:ascii="Times New Roman" w:hAnsi="Times New Roman" w:cs="Times New Roman"/>
            <w:i/>
            <w:color w:val="2F5496" w:themeColor="accent1" w:themeShade="BF"/>
            <w:sz w:val="24"/>
            <w:szCs w:val="24"/>
            <w:lang w:val="en-GB"/>
          </w:rPr>
          <w:delText>should have been performed</w:delText>
        </w:r>
      </w:del>
      <w:r>
        <w:rPr>
          <w:rFonts w:ascii="Times New Roman" w:hAnsi="Times New Roman" w:cs="Times New Roman"/>
          <w:i/>
          <w:color w:val="2F5496" w:themeColor="accent1" w:themeShade="BF"/>
          <w:sz w:val="24"/>
          <w:szCs w:val="24"/>
          <w:lang w:val="en-GB"/>
        </w:rPr>
        <w:t>.</w:t>
      </w:r>
      <w:ins w:id="129" w:author="Fernando Tomás Maestre Gil" w:date="2021-10-06T11:32:00Z">
        <w:r w:rsidR="00156E59">
          <w:rPr>
            <w:rFonts w:ascii="Times New Roman" w:hAnsi="Times New Roman" w:cs="Times New Roman"/>
            <w:i/>
            <w:color w:val="2F5496" w:themeColor="accent1" w:themeShade="BF"/>
            <w:sz w:val="24"/>
            <w:szCs w:val="24"/>
            <w:lang w:val="en-GB"/>
          </w:rPr>
          <w:t xml:space="preserve"> Unfortunately, it is not available. However, we would like to stress that our main objective when we started monitoring </w:t>
        </w:r>
      </w:ins>
      <w:ins w:id="130" w:author="Fernando Tomás Maestre Gil" w:date="2021-10-06T11:33:00Z">
        <w:r w:rsidR="00156E59">
          <w:rPr>
            <w:rFonts w:ascii="Times New Roman" w:hAnsi="Times New Roman" w:cs="Times New Roman"/>
            <w:i/>
            <w:color w:val="2F5496" w:themeColor="accent1" w:themeShade="BF"/>
            <w:sz w:val="24"/>
            <w:szCs w:val="24"/>
            <w:lang w:val="en-GB"/>
          </w:rPr>
          <w:t xml:space="preserve">soil moisture was to obtain </w:t>
        </w:r>
      </w:ins>
      <w:del w:id="131" w:author="Fernando Tomás Maestre Gil" w:date="2021-10-06T11:33:00Z">
        <w:r w:rsidDel="00156E59">
          <w:rPr>
            <w:rFonts w:ascii="Times New Roman" w:hAnsi="Times New Roman" w:cs="Times New Roman"/>
            <w:i/>
            <w:color w:val="2F5496" w:themeColor="accent1" w:themeShade="BF"/>
            <w:sz w:val="24"/>
            <w:szCs w:val="24"/>
            <w:lang w:val="en-GB"/>
          </w:rPr>
          <w:delText xml:space="preserve"> Nonetheless, the reason which we did not do it was we do not want to obtain a really specific data, we only wanted to obtain </w:delText>
        </w:r>
      </w:del>
      <w:r>
        <w:rPr>
          <w:rFonts w:ascii="Times New Roman" w:hAnsi="Times New Roman" w:cs="Times New Roman"/>
          <w:i/>
          <w:color w:val="2F5496" w:themeColor="accent1" w:themeShade="BF"/>
          <w:sz w:val="24"/>
          <w:szCs w:val="24"/>
          <w:lang w:val="en-GB"/>
        </w:rPr>
        <w:t xml:space="preserve">comparable </w:t>
      </w:r>
      <w:ins w:id="132" w:author="Fernando Tomás Maestre Gil" w:date="2021-10-06T11:33:00Z">
        <w:r w:rsidR="00156E59">
          <w:rPr>
            <w:rFonts w:ascii="Times New Roman" w:hAnsi="Times New Roman" w:cs="Times New Roman"/>
            <w:i/>
            <w:color w:val="2F5496" w:themeColor="accent1" w:themeShade="BF"/>
            <w:sz w:val="24"/>
            <w:szCs w:val="24"/>
            <w:lang w:val="en-GB"/>
          </w:rPr>
          <w:t xml:space="preserve">soil moisture </w:t>
        </w:r>
      </w:ins>
      <w:r>
        <w:rPr>
          <w:rFonts w:ascii="Times New Roman" w:hAnsi="Times New Roman" w:cs="Times New Roman"/>
          <w:i/>
          <w:color w:val="2F5496" w:themeColor="accent1" w:themeShade="BF"/>
          <w:sz w:val="24"/>
          <w:szCs w:val="24"/>
          <w:lang w:val="en-GB"/>
        </w:rPr>
        <w:t xml:space="preserve">values between microsites. </w:t>
      </w:r>
      <w:del w:id="133" w:author="Fernando Tomás Maestre Gil" w:date="2021-10-06T11:33:00Z">
        <w:r w:rsidDel="00156E59">
          <w:rPr>
            <w:rFonts w:ascii="Times New Roman" w:hAnsi="Times New Roman" w:cs="Times New Roman"/>
            <w:i/>
            <w:color w:val="2F5496" w:themeColor="accent1" w:themeShade="BF"/>
            <w:sz w:val="24"/>
            <w:szCs w:val="24"/>
            <w:lang w:val="en-GB"/>
          </w:rPr>
          <w:delText xml:space="preserve">We </w:delText>
        </w:r>
      </w:del>
      <w:ins w:id="134" w:author="Fernando Tomás Maestre Gil" w:date="2021-10-06T11:33:00Z">
        <w:r w:rsidR="00156E59">
          <w:rPr>
            <w:rFonts w:ascii="Times New Roman" w:hAnsi="Times New Roman" w:cs="Times New Roman"/>
            <w:i/>
            <w:color w:val="2F5496" w:themeColor="accent1" w:themeShade="BF"/>
            <w:sz w:val="24"/>
            <w:szCs w:val="24"/>
            <w:lang w:val="en-GB"/>
          </w:rPr>
          <w:t xml:space="preserve">As noted in our response … the use of </w:t>
        </w:r>
      </w:ins>
      <w:del w:id="135" w:author="Fernando Tomás Maestre Gil" w:date="2021-10-06T11:33:00Z">
        <w:r w:rsidDel="00156E59">
          <w:rPr>
            <w:rFonts w:ascii="Times New Roman" w:hAnsi="Times New Roman" w:cs="Times New Roman"/>
            <w:i/>
            <w:color w:val="2F5496" w:themeColor="accent1" w:themeShade="BF"/>
            <w:sz w:val="24"/>
            <w:szCs w:val="24"/>
            <w:lang w:val="en-GB"/>
          </w:rPr>
          <w:delText xml:space="preserve">used a </w:delText>
        </w:r>
      </w:del>
      <w:r>
        <w:rPr>
          <w:rFonts w:ascii="Times New Roman" w:hAnsi="Times New Roman" w:cs="Times New Roman"/>
          <w:i/>
          <w:color w:val="2F5496" w:themeColor="accent1" w:themeShade="BF"/>
          <w:sz w:val="24"/>
          <w:szCs w:val="24"/>
          <w:lang w:val="en-GB"/>
        </w:rPr>
        <w:t>standard equations</w:t>
      </w:r>
      <w:ins w:id="136" w:author="Fernando Tomás Maestre Gil" w:date="2021-10-06T11:33:00Z">
        <w:r w:rsidR="00156E59">
          <w:rPr>
            <w:rFonts w:ascii="Times New Roman" w:hAnsi="Times New Roman" w:cs="Times New Roman"/>
            <w:i/>
            <w:color w:val="2F5496" w:themeColor="accent1" w:themeShade="BF"/>
            <w:sz w:val="24"/>
            <w:szCs w:val="24"/>
            <w:lang w:val="en-GB"/>
          </w:rPr>
          <w:t>, which usually wor</w:t>
        </w:r>
      </w:ins>
      <w:ins w:id="137" w:author="Fernando Tomás Maestre Gil" w:date="2021-10-06T11:34:00Z">
        <w:r w:rsidR="00156E59">
          <w:rPr>
            <w:rFonts w:ascii="Times New Roman" w:hAnsi="Times New Roman" w:cs="Times New Roman"/>
            <w:i/>
            <w:color w:val="2F5496" w:themeColor="accent1" w:themeShade="BF"/>
            <w:sz w:val="24"/>
            <w:szCs w:val="24"/>
            <w:lang w:val="en-GB"/>
          </w:rPr>
          <w:t>k pretty well with the type of soils of our study site (</w:t>
        </w:r>
        <w:commentRangeStart w:id="138"/>
        <w:r w:rsidR="00156E59">
          <w:rPr>
            <w:rFonts w:ascii="Times New Roman" w:hAnsi="Times New Roman" w:cs="Times New Roman"/>
            <w:i/>
            <w:color w:val="2F5496" w:themeColor="accent1" w:themeShade="BF"/>
            <w:sz w:val="24"/>
            <w:szCs w:val="24"/>
            <w:lang w:val="en-GB"/>
          </w:rPr>
          <w:t>…</w:t>
        </w:r>
        <w:commentRangeEnd w:id="138"/>
        <w:r w:rsidR="00156E59">
          <w:rPr>
            <w:rStyle w:val="Refdecomentario"/>
          </w:rPr>
          <w:commentReference w:id="138"/>
        </w:r>
        <w:r w:rsidR="00156E59">
          <w:rPr>
            <w:rFonts w:ascii="Times New Roman" w:hAnsi="Times New Roman" w:cs="Times New Roman"/>
            <w:i/>
            <w:color w:val="2F5496" w:themeColor="accent1" w:themeShade="BF"/>
            <w:sz w:val="24"/>
            <w:szCs w:val="24"/>
            <w:lang w:val="en-GB"/>
          </w:rPr>
          <w:t>) and the lack of major differences in soil texture between microsites allowed us to do that</w:t>
        </w:r>
      </w:ins>
      <w:del w:id="139" w:author="Fernando Tomás Maestre Gil" w:date="2021-10-06T11:34:00Z">
        <w:r w:rsidDel="00156E59">
          <w:rPr>
            <w:rFonts w:ascii="Times New Roman" w:hAnsi="Times New Roman" w:cs="Times New Roman"/>
            <w:i/>
            <w:color w:val="2F5496" w:themeColor="accent1" w:themeShade="BF"/>
            <w:sz w:val="24"/>
            <w:szCs w:val="24"/>
            <w:lang w:val="en-GB"/>
          </w:rPr>
          <w:delText xml:space="preserve"> applied to sensor calibration, as we have indicated in the text (L109-110), because both bare and crust soils have the same soil texture so the expected error would be the same</w:delText>
        </w:r>
      </w:del>
      <w:r>
        <w:rPr>
          <w:rFonts w:ascii="Times New Roman" w:hAnsi="Times New Roman" w:cs="Times New Roman"/>
          <w:i/>
          <w:color w:val="2F5496" w:themeColor="accent1" w:themeShade="BF"/>
          <w:sz w:val="24"/>
          <w:szCs w:val="24"/>
          <w:lang w:val="en-GB"/>
        </w:rPr>
        <w:t>.</w:t>
      </w:r>
      <w:ins w:id="140" w:author="Fernando Tomás Maestre Gil" w:date="2021-10-06T11:34:00Z">
        <w:r w:rsidR="00156E59">
          <w:rPr>
            <w:rFonts w:ascii="Times New Roman" w:hAnsi="Times New Roman" w:cs="Times New Roman"/>
            <w:i/>
            <w:color w:val="2F5496" w:themeColor="accent1" w:themeShade="BF"/>
            <w:sz w:val="24"/>
            <w:szCs w:val="24"/>
            <w:lang w:val="en-GB"/>
          </w:rPr>
          <w:t xml:space="preserve"> This has now been indicated in the main text (lines …)</w:t>
        </w:r>
      </w:ins>
    </w:p>
    <w:p w14:paraId="094B8B17" w14:textId="77777777"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3 shows the comparison between the ECH2O and TDR sensors, but they use fractional water content on the abscissa and percent water content on the ordinate. Of course, these should be the same scale, so that the regression line makes better sense for the reader. Also, authors should also include the estimation error in the statistics.</w:t>
      </w:r>
    </w:p>
    <w:p w14:paraId="32239C37" w14:textId="02CE7152" w:rsidR="00BD34B7" w:rsidRDefault="00156E59">
      <w:pPr>
        <w:spacing w:line="360" w:lineRule="auto"/>
        <w:jc w:val="both"/>
        <w:rPr>
          <w:rFonts w:ascii="Times New Roman" w:hAnsi="Times New Roman" w:cs="Times New Roman"/>
          <w:i/>
          <w:color w:val="2F5496" w:themeColor="accent1" w:themeShade="BF"/>
          <w:sz w:val="24"/>
          <w:szCs w:val="24"/>
          <w:lang w:val="en-GB"/>
        </w:rPr>
      </w:pPr>
      <w:ins w:id="141" w:author="Fernando Tomás Maestre Gil" w:date="2021-10-06T11:39:00Z">
        <w:r>
          <w:rPr>
            <w:rFonts w:ascii="Times New Roman" w:hAnsi="Times New Roman" w:cs="Times New Roman"/>
            <w:i/>
            <w:color w:val="2F5496" w:themeColor="accent1" w:themeShade="BF"/>
            <w:sz w:val="24"/>
            <w:szCs w:val="24"/>
            <w:lang w:val="en-GB"/>
          </w:rPr>
          <w:lastRenderedPageBreak/>
          <w:t xml:space="preserve">Many thanks for these remarks. We have now revised </w:t>
        </w:r>
      </w:ins>
      <w:r w:rsidR="00F91581">
        <w:rPr>
          <w:rFonts w:ascii="Times New Roman" w:hAnsi="Times New Roman" w:cs="Times New Roman"/>
          <w:i/>
          <w:color w:val="2F5496" w:themeColor="accent1" w:themeShade="BF"/>
          <w:sz w:val="24"/>
          <w:szCs w:val="24"/>
          <w:lang w:val="en-GB"/>
        </w:rPr>
        <w:t>Figure 4</w:t>
      </w:r>
      <w:ins w:id="142" w:author="Fernando Tomás Maestre Gil" w:date="2021-10-06T11:39:00Z">
        <w:r>
          <w:rPr>
            <w:rFonts w:ascii="Times New Roman" w:hAnsi="Times New Roman" w:cs="Times New Roman"/>
            <w:i/>
            <w:color w:val="2F5496" w:themeColor="accent1" w:themeShade="BF"/>
            <w:sz w:val="24"/>
            <w:szCs w:val="24"/>
            <w:lang w:val="en-GB"/>
          </w:rPr>
          <w:t xml:space="preserve"> to incorporate these suggestions. It now </w:t>
        </w:r>
      </w:ins>
      <w:del w:id="143" w:author="Fernando Tomás Maestre Gil" w:date="2021-10-06T11:39:00Z">
        <w:r w:rsidR="00F91581" w:rsidDel="00156E59">
          <w:rPr>
            <w:rFonts w:ascii="Times New Roman" w:hAnsi="Times New Roman" w:cs="Times New Roman"/>
            <w:i/>
            <w:color w:val="2F5496" w:themeColor="accent1" w:themeShade="BF"/>
            <w:sz w:val="24"/>
            <w:szCs w:val="24"/>
            <w:lang w:val="en-GB"/>
          </w:rPr>
          <w:delText>. This figure, which shows the comparison between the ECH2O and TDR sensors, has been repeated using</w:delText>
        </w:r>
      </w:del>
      <w:ins w:id="144" w:author="Fernando Tomás Maestre Gil" w:date="2021-10-06T11:39:00Z">
        <w:r>
          <w:rPr>
            <w:rFonts w:ascii="Times New Roman" w:hAnsi="Times New Roman" w:cs="Times New Roman"/>
            <w:i/>
            <w:color w:val="2F5496" w:themeColor="accent1" w:themeShade="BF"/>
            <w:sz w:val="24"/>
            <w:szCs w:val="24"/>
            <w:lang w:val="en-GB"/>
          </w:rPr>
          <w:t>shows</w:t>
        </w:r>
      </w:ins>
      <w:r w:rsidR="00F91581">
        <w:rPr>
          <w:rFonts w:ascii="Times New Roman" w:hAnsi="Times New Roman" w:cs="Times New Roman"/>
          <w:i/>
          <w:color w:val="2F5496" w:themeColor="accent1" w:themeShade="BF"/>
          <w:sz w:val="24"/>
          <w:szCs w:val="24"/>
          <w:lang w:val="en-GB"/>
        </w:rPr>
        <w:t xml:space="preserve"> the same scales at the both axes</w:t>
      </w:r>
      <w:r w:rsidR="00E456D5">
        <w:rPr>
          <w:rFonts w:ascii="Times New Roman" w:hAnsi="Times New Roman" w:cs="Times New Roman"/>
          <w:i/>
          <w:color w:val="2F5496" w:themeColor="accent1" w:themeShade="BF"/>
          <w:sz w:val="24"/>
          <w:szCs w:val="24"/>
          <w:lang w:val="en-GB"/>
        </w:rPr>
        <w:t xml:space="preserve"> and includ</w:t>
      </w:r>
      <w:ins w:id="145" w:author="Fernando Tomás Maestre Gil" w:date="2021-10-06T11:39:00Z">
        <w:r>
          <w:rPr>
            <w:rFonts w:ascii="Times New Roman" w:hAnsi="Times New Roman" w:cs="Times New Roman"/>
            <w:i/>
            <w:color w:val="2F5496" w:themeColor="accent1" w:themeShade="BF"/>
            <w:sz w:val="24"/>
            <w:szCs w:val="24"/>
            <w:lang w:val="en-GB"/>
          </w:rPr>
          <w:t>es</w:t>
        </w:r>
      </w:ins>
      <w:del w:id="146" w:author="Fernando Tomás Maestre Gil" w:date="2021-10-06T11:39:00Z">
        <w:r w:rsidR="00E456D5" w:rsidDel="00156E59">
          <w:rPr>
            <w:rFonts w:ascii="Times New Roman" w:hAnsi="Times New Roman" w:cs="Times New Roman"/>
            <w:i/>
            <w:color w:val="2F5496" w:themeColor="accent1" w:themeShade="BF"/>
            <w:sz w:val="24"/>
            <w:szCs w:val="24"/>
            <w:lang w:val="en-GB"/>
          </w:rPr>
          <w:delText>ing</w:delText>
        </w:r>
      </w:del>
      <w:r w:rsidR="00E456D5">
        <w:rPr>
          <w:rFonts w:ascii="Times New Roman" w:hAnsi="Times New Roman" w:cs="Times New Roman"/>
          <w:i/>
          <w:color w:val="2F5496" w:themeColor="accent1" w:themeShade="BF"/>
          <w:sz w:val="24"/>
          <w:szCs w:val="24"/>
          <w:lang w:val="en-GB"/>
        </w:rPr>
        <w:t xml:space="preserve"> t</w:t>
      </w:r>
      <w:r w:rsidR="00F91581">
        <w:rPr>
          <w:rFonts w:ascii="Times New Roman" w:hAnsi="Times New Roman" w:cs="Times New Roman"/>
          <w:i/>
          <w:color w:val="2F5496" w:themeColor="accent1" w:themeShade="BF"/>
          <w:sz w:val="24"/>
          <w:szCs w:val="24"/>
          <w:lang w:val="en-GB"/>
        </w:rPr>
        <w:t>he erro</w:t>
      </w:r>
      <w:r w:rsidR="00E456D5">
        <w:rPr>
          <w:rFonts w:ascii="Times New Roman" w:hAnsi="Times New Roman" w:cs="Times New Roman"/>
          <w:i/>
          <w:color w:val="2F5496" w:themeColor="accent1" w:themeShade="BF"/>
          <w:sz w:val="24"/>
          <w:szCs w:val="24"/>
          <w:lang w:val="en-GB"/>
        </w:rPr>
        <w:t xml:space="preserve">r estimation. Besides, </w:t>
      </w:r>
      <w:r w:rsidR="00F91581">
        <w:rPr>
          <w:rFonts w:ascii="Times New Roman" w:hAnsi="Times New Roman" w:cs="Times New Roman"/>
          <w:i/>
          <w:color w:val="2F5496" w:themeColor="accent1" w:themeShade="BF"/>
          <w:sz w:val="24"/>
          <w:szCs w:val="24"/>
          <w:lang w:val="en-GB"/>
        </w:rPr>
        <w:t xml:space="preserve">both </w:t>
      </w:r>
      <w:r w:rsidR="00E456D5">
        <w:rPr>
          <w:rFonts w:ascii="Times New Roman" w:hAnsi="Times New Roman" w:cs="Times New Roman"/>
          <w:i/>
          <w:color w:val="2F5496" w:themeColor="accent1" w:themeShade="BF"/>
          <w:sz w:val="24"/>
          <w:szCs w:val="24"/>
          <w:lang w:val="en-GB"/>
        </w:rPr>
        <w:t>the script for do</w:t>
      </w:r>
      <w:ins w:id="147" w:author="Fernando Tomás Maestre Gil" w:date="2021-10-06T11:39:00Z">
        <w:r>
          <w:rPr>
            <w:rFonts w:ascii="Times New Roman" w:hAnsi="Times New Roman" w:cs="Times New Roman"/>
            <w:i/>
            <w:color w:val="2F5496" w:themeColor="accent1" w:themeShade="BF"/>
            <w:sz w:val="24"/>
            <w:szCs w:val="24"/>
            <w:lang w:val="en-GB"/>
          </w:rPr>
          <w:t>ing this figure</w:t>
        </w:r>
      </w:ins>
      <w:del w:id="148" w:author="Fernando Tomás Maestre Gil" w:date="2021-10-06T11:39:00Z">
        <w:r w:rsidR="00E456D5" w:rsidDel="00156E59">
          <w:rPr>
            <w:rFonts w:ascii="Times New Roman" w:hAnsi="Times New Roman" w:cs="Times New Roman"/>
            <w:i/>
            <w:color w:val="2F5496" w:themeColor="accent1" w:themeShade="BF"/>
            <w:sz w:val="24"/>
            <w:szCs w:val="24"/>
            <w:lang w:val="en-GB"/>
          </w:rPr>
          <w:delText xml:space="preserve"> it</w:delText>
        </w:r>
      </w:del>
      <w:r w:rsidR="00E456D5">
        <w:rPr>
          <w:rFonts w:ascii="Times New Roman" w:hAnsi="Times New Roman" w:cs="Times New Roman"/>
          <w:i/>
          <w:color w:val="2F5496" w:themeColor="accent1" w:themeShade="BF"/>
          <w:sz w:val="24"/>
          <w:szCs w:val="24"/>
          <w:lang w:val="en-GB"/>
        </w:rPr>
        <w:t xml:space="preserve"> and the data used in this </w:t>
      </w:r>
      <w:r w:rsidR="00F91581">
        <w:rPr>
          <w:rFonts w:ascii="Times New Roman" w:hAnsi="Times New Roman" w:cs="Times New Roman"/>
          <w:i/>
          <w:color w:val="2F5496" w:themeColor="accent1" w:themeShade="BF"/>
          <w:sz w:val="24"/>
          <w:szCs w:val="24"/>
          <w:lang w:val="en-GB"/>
        </w:rPr>
        <w:t>comparison have been included in the Supplementary material</w:t>
      </w:r>
      <w:ins w:id="149" w:author="Fernando Tomás Maestre Gil" w:date="2021-10-06T11:40:00Z">
        <w:r>
          <w:rPr>
            <w:rFonts w:ascii="Times New Roman" w:hAnsi="Times New Roman" w:cs="Times New Roman"/>
            <w:i/>
            <w:color w:val="2F5496" w:themeColor="accent1" w:themeShade="BF"/>
            <w:sz w:val="24"/>
            <w:szCs w:val="24"/>
            <w:lang w:val="en-GB"/>
          </w:rPr>
          <w:t xml:space="preserve"> (</w:t>
        </w:r>
        <w:commentRangeStart w:id="150"/>
        <w:r>
          <w:rPr>
            <w:rFonts w:ascii="Times New Roman" w:hAnsi="Times New Roman" w:cs="Times New Roman"/>
            <w:i/>
            <w:color w:val="2F5496" w:themeColor="accent1" w:themeShade="BF"/>
            <w:sz w:val="24"/>
            <w:szCs w:val="24"/>
            <w:lang w:val="en-GB"/>
          </w:rPr>
          <w:t>lines …</w:t>
        </w:r>
        <w:commentRangeEnd w:id="150"/>
        <w:r>
          <w:rPr>
            <w:rStyle w:val="Refdecomentario"/>
          </w:rPr>
          <w:commentReference w:id="150"/>
        </w:r>
        <w:r>
          <w:rPr>
            <w:rFonts w:ascii="Times New Roman" w:hAnsi="Times New Roman" w:cs="Times New Roman"/>
            <w:i/>
            <w:color w:val="2F5496" w:themeColor="accent1" w:themeShade="BF"/>
            <w:sz w:val="24"/>
            <w:szCs w:val="24"/>
            <w:lang w:val="en-GB"/>
          </w:rPr>
          <w:t>)</w:t>
        </w:r>
      </w:ins>
      <w:r w:rsidR="00F91581">
        <w:rPr>
          <w:rFonts w:ascii="Times New Roman" w:hAnsi="Times New Roman" w:cs="Times New Roman"/>
          <w:i/>
          <w:color w:val="2F5496" w:themeColor="accent1" w:themeShade="BF"/>
          <w:sz w:val="24"/>
          <w:szCs w:val="24"/>
          <w:lang w:val="en-GB"/>
        </w:rPr>
        <w:t>.</w:t>
      </w:r>
    </w:p>
    <w:p w14:paraId="1B2CBFED" w14:textId="77777777"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Regarding the depth, size and/or completeness of their data given the research questions, the authors discuss the broad topics of vegetation mosaics in semi-arid environments, the role of near-surface water content on hydrologic/climate processes, and how these data could be assimilated into regional and/or global models. </w:t>
      </w:r>
      <w:commentRangeStart w:id="151"/>
      <w:r>
        <w:rPr>
          <w:rFonts w:ascii="Times New Roman" w:hAnsi="Times New Roman" w:cs="Times New Roman"/>
          <w:sz w:val="24"/>
          <w:szCs w:val="24"/>
          <w:lang w:val="en-GB"/>
        </w:rPr>
        <w:t>But, the authors do not articulate any specific questions, goals or hypotheses in this manuscript, or how the data could be used outside of the carbon dynamics research they referenced therein.</w:t>
      </w:r>
      <w:commentRangeEnd w:id="151"/>
      <w:r w:rsidR="0002472B">
        <w:rPr>
          <w:rStyle w:val="Refdecomentario"/>
        </w:rPr>
        <w:commentReference w:id="151"/>
      </w:r>
      <w:r>
        <w:rPr>
          <w:rFonts w:ascii="Times New Roman" w:hAnsi="Times New Roman" w:cs="Times New Roman"/>
          <w:sz w:val="24"/>
          <w:szCs w:val="24"/>
          <w:lang w:val="en-GB"/>
        </w:rPr>
        <w:t xml:space="preserve"> </w:t>
      </w:r>
      <w:commentRangeStart w:id="152"/>
      <w:r>
        <w:rPr>
          <w:rFonts w:ascii="Times New Roman" w:hAnsi="Times New Roman" w:cs="Times New Roman"/>
          <w:sz w:val="24"/>
          <w:szCs w:val="24"/>
          <w:lang w:val="en-GB"/>
        </w:rPr>
        <w:t>The scientific community is well aware of the universal limitations in using point-scale measurements for regional and/or global studies, so they don’t need to be listed here, but it is surprising that they are not listed in the manuscript.</w:t>
      </w:r>
      <w:commentRangeEnd w:id="152"/>
      <w:r w:rsidR="00D5536E">
        <w:rPr>
          <w:rStyle w:val="Refdecomentario"/>
        </w:rPr>
        <w:commentReference w:id="152"/>
      </w:r>
    </w:p>
    <w:p w14:paraId="1ECBA7B0" w14:textId="5EB0CF15" w:rsidR="00BD34B7" w:rsidRDefault="00156E59">
      <w:pPr>
        <w:tabs>
          <w:tab w:val="left" w:pos="2830"/>
        </w:tabs>
        <w:spacing w:line="360" w:lineRule="auto"/>
        <w:jc w:val="both"/>
        <w:rPr>
          <w:rFonts w:ascii="Times New Roman" w:hAnsi="Times New Roman" w:cs="Times New Roman"/>
          <w:b/>
          <w:sz w:val="24"/>
          <w:szCs w:val="24"/>
          <w:lang w:val="en-GB"/>
        </w:rPr>
      </w:pPr>
      <w:ins w:id="153" w:author="Fernando Tomás Maestre Gil" w:date="2021-10-06T11:40:00Z">
        <w:r>
          <w:rPr>
            <w:rFonts w:ascii="Times New Roman" w:hAnsi="Times New Roman" w:cs="Times New Roman"/>
            <w:i/>
            <w:color w:val="2F5496" w:themeColor="accent1" w:themeShade="BF"/>
            <w:sz w:val="24"/>
            <w:szCs w:val="24"/>
            <w:lang w:val="en-GB"/>
          </w:rPr>
          <w:t xml:space="preserve">We acknowledge these comments but are unsure about what the reviewer </w:t>
        </w:r>
      </w:ins>
      <w:ins w:id="154" w:author="Fernando Tomás Maestre Gil" w:date="2021-10-06T11:41:00Z">
        <w:r>
          <w:rPr>
            <w:rFonts w:ascii="Times New Roman" w:hAnsi="Times New Roman" w:cs="Times New Roman"/>
            <w:i/>
            <w:color w:val="2F5496" w:themeColor="accent1" w:themeShade="BF"/>
            <w:sz w:val="24"/>
            <w:szCs w:val="24"/>
            <w:lang w:val="en-GB"/>
          </w:rPr>
          <w:t xml:space="preserve">is specifically asking for. </w:t>
        </w:r>
      </w:ins>
      <w:r w:rsidR="00F91581">
        <w:rPr>
          <w:rFonts w:ascii="Times New Roman" w:hAnsi="Times New Roman" w:cs="Times New Roman"/>
          <w:i/>
          <w:color w:val="2F5496" w:themeColor="accent1" w:themeShade="BF"/>
          <w:sz w:val="24"/>
          <w:szCs w:val="24"/>
          <w:lang w:val="en-GB"/>
        </w:rPr>
        <w:t xml:space="preserve">The purpose of </w:t>
      </w:r>
      <w:ins w:id="155" w:author="Fernando Tomás Maestre Gil" w:date="2021-10-06T11:41:00Z">
        <w:r>
          <w:rPr>
            <w:rFonts w:ascii="Times New Roman" w:hAnsi="Times New Roman" w:cs="Times New Roman"/>
            <w:i/>
            <w:color w:val="2F5496" w:themeColor="accent1" w:themeShade="BF"/>
            <w:sz w:val="24"/>
            <w:szCs w:val="24"/>
            <w:lang w:val="en-GB"/>
          </w:rPr>
          <w:t>our</w:t>
        </w:r>
      </w:ins>
      <w:del w:id="156" w:author="Fernando Tomás Maestre Gil" w:date="2021-10-06T11:41:00Z">
        <w:r w:rsidR="00F91581" w:rsidDel="00156E59">
          <w:rPr>
            <w:rFonts w:ascii="Times New Roman" w:hAnsi="Times New Roman" w:cs="Times New Roman"/>
            <w:i/>
            <w:color w:val="2F5496" w:themeColor="accent1" w:themeShade="BF"/>
            <w:sz w:val="24"/>
            <w:szCs w:val="24"/>
            <w:lang w:val="en-GB"/>
          </w:rPr>
          <w:delText>the</w:delText>
        </w:r>
      </w:del>
      <w:r w:rsidR="00F91581">
        <w:rPr>
          <w:rFonts w:ascii="Times New Roman" w:hAnsi="Times New Roman" w:cs="Times New Roman"/>
          <w:i/>
          <w:color w:val="2F5496" w:themeColor="accent1" w:themeShade="BF"/>
          <w:sz w:val="24"/>
          <w:szCs w:val="24"/>
          <w:lang w:val="en-GB"/>
        </w:rPr>
        <w:t xml:space="preserve"> manuscript is to introduce the MOISCRUST dataset, which is specified in L76-80</w:t>
      </w:r>
      <w:ins w:id="157" w:author="Fernando Tomás Maestre Gil" w:date="2021-10-06T11:41:00Z">
        <w:r w:rsidR="00320CA0">
          <w:rPr>
            <w:rFonts w:ascii="Times New Roman" w:hAnsi="Times New Roman" w:cs="Times New Roman"/>
            <w:i/>
            <w:color w:val="2F5496" w:themeColor="accent1" w:themeShade="BF"/>
            <w:sz w:val="24"/>
            <w:szCs w:val="24"/>
            <w:lang w:val="en-GB"/>
          </w:rPr>
          <w:t>, not to articulate specific goals/hypotheses/questions that could be addressed using this dataset</w:t>
        </w:r>
      </w:ins>
      <w:r w:rsidR="00F91581">
        <w:rPr>
          <w:rFonts w:ascii="Times New Roman" w:hAnsi="Times New Roman" w:cs="Times New Roman"/>
          <w:i/>
          <w:color w:val="2F5496" w:themeColor="accent1" w:themeShade="BF"/>
          <w:sz w:val="24"/>
          <w:szCs w:val="24"/>
          <w:lang w:val="en-GB"/>
        </w:rPr>
        <w:t>.</w:t>
      </w:r>
      <w:ins w:id="158" w:author="Fernando Tomás Maestre Gil" w:date="2021-10-06T11:41:00Z">
        <w:r w:rsidR="00320CA0">
          <w:rPr>
            <w:rFonts w:ascii="Times New Roman" w:hAnsi="Times New Roman" w:cs="Times New Roman"/>
            <w:i/>
            <w:color w:val="2F5496" w:themeColor="accent1" w:themeShade="BF"/>
            <w:sz w:val="24"/>
            <w:szCs w:val="24"/>
            <w:lang w:val="en-GB"/>
          </w:rPr>
          <w:t xml:space="preserve"> We leave this for </w:t>
        </w:r>
      </w:ins>
      <w:ins w:id="159" w:author="Fernando Tomás Maestre Gil" w:date="2021-10-06T11:42:00Z">
        <w:r w:rsidR="00320CA0">
          <w:rPr>
            <w:rFonts w:ascii="Times New Roman" w:hAnsi="Times New Roman" w:cs="Times New Roman"/>
            <w:i/>
            <w:color w:val="2F5496" w:themeColor="accent1" w:themeShade="BF"/>
            <w:sz w:val="24"/>
            <w:szCs w:val="24"/>
            <w:lang w:val="en-GB"/>
          </w:rPr>
          <w:t xml:space="preserve">those colleagues wishing to use the data we have provided. However, in the section </w:t>
        </w:r>
      </w:ins>
      <w:del w:id="160" w:author="Fernando Tomás Maestre Gil" w:date="2021-10-06T11:42:00Z">
        <w:r w:rsidR="00F91581" w:rsidDel="00320CA0">
          <w:rPr>
            <w:rFonts w:ascii="Times New Roman" w:hAnsi="Times New Roman" w:cs="Times New Roman"/>
            <w:i/>
            <w:color w:val="2F5496" w:themeColor="accent1" w:themeShade="BF"/>
            <w:sz w:val="24"/>
            <w:szCs w:val="24"/>
            <w:lang w:val="en-GB"/>
          </w:rPr>
          <w:delText xml:space="preserve"> Thus, any specific questions, goals or hypotheses have been included in this manuscript. At the section </w:delText>
        </w:r>
      </w:del>
      <w:r w:rsidR="00F91581">
        <w:rPr>
          <w:rFonts w:ascii="Times New Roman" w:hAnsi="Times New Roman" w:cs="Times New Roman"/>
          <w:i/>
          <w:color w:val="2F5496" w:themeColor="accent1" w:themeShade="BF"/>
          <w:sz w:val="24"/>
          <w:szCs w:val="24"/>
          <w:lang w:val="en-GB"/>
        </w:rPr>
        <w:t>“Possible use of these data”,</w:t>
      </w:r>
      <w:ins w:id="161" w:author="Fernando Tomás Maestre Gil" w:date="2021-10-06T11:42:00Z">
        <w:r w:rsidR="00320CA0">
          <w:rPr>
            <w:rFonts w:ascii="Times New Roman" w:hAnsi="Times New Roman" w:cs="Times New Roman"/>
            <w:i/>
            <w:color w:val="2F5496" w:themeColor="accent1" w:themeShade="BF"/>
            <w:sz w:val="24"/>
            <w:szCs w:val="24"/>
            <w:lang w:val="en-GB"/>
          </w:rPr>
          <w:t xml:space="preserve"> which now is part of the main text as requested by the editor (lines …),</w:t>
        </w:r>
      </w:ins>
      <w:r w:rsidR="00F91581">
        <w:rPr>
          <w:rFonts w:ascii="Times New Roman" w:hAnsi="Times New Roman" w:cs="Times New Roman"/>
          <w:i/>
          <w:color w:val="2F5496" w:themeColor="accent1" w:themeShade="BF"/>
          <w:sz w:val="24"/>
          <w:szCs w:val="24"/>
          <w:lang w:val="en-GB"/>
        </w:rPr>
        <w:t xml:space="preserve"> we </w:t>
      </w:r>
      <w:ins w:id="162" w:author="Fernando Tomás Maestre Gil" w:date="2021-10-06T11:42:00Z">
        <w:r w:rsidR="00320CA0">
          <w:rPr>
            <w:rFonts w:ascii="Times New Roman" w:hAnsi="Times New Roman" w:cs="Times New Roman"/>
            <w:i/>
            <w:color w:val="2F5496" w:themeColor="accent1" w:themeShade="BF"/>
            <w:sz w:val="24"/>
            <w:szCs w:val="24"/>
            <w:lang w:val="en-GB"/>
          </w:rPr>
          <w:t xml:space="preserve">provide some suggestions about </w:t>
        </w:r>
      </w:ins>
      <w:del w:id="163" w:author="Fernando Tomás Maestre Gil" w:date="2021-10-06T11:42:00Z">
        <w:r w:rsidR="00F91581" w:rsidDel="00320CA0">
          <w:rPr>
            <w:rFonts w:ascii="Times New Roman" w:hAnsi="Times New Roman" w:cs="Times New Roman"/>
            <w:i/>
            <w:color w:val="2F5496" w:themeColor="accent1" w:themeShade="BF"/>
            <w:sz w:val="24"/>
            <w:szCs w:val="24"/>
            <w:lang w:val="en-GB"/>
          </w:rPr>
          <w:delText xml:space="preserve">indicate </w:delText>
        </w:r>
      </w:del>
      <w:r w:rsidR="00F91581">
        <w:rPr>
          <w:rFonts w:ascii="Times New Roman" w:hAnsi="Times New Roman" w:cs="Times New Roman"/>
          <w:i/>
          <w:color w:val="2F5496" w:themeColor="accent1" w:themeShade="BF"/>
          <w:sz w:val="24"/>
          <w:szCs w:val="24"/>
          <w:lang w:val="en-GB"/>
        </w:rPr>
        <w:t>how the data could be used.</w:t>
      </w:r>
      <w:ins w:id="164" w:author="Fernando Tomás Maestre Gil" w:date="2021-10-06T11:42:00Z">
        <w:r w:rsidR="00320CA0">
          <w:rPr>
            <w:rFonts w:ascii="Times New Roman" w:hAnsi="Times New Roman" w:cs="Times New Roman"/>
            <w:i/>
            <w:color w:val="2F5496" w:themeColor="accent1" w:themeShade="BF"/>
            <w:sz w:val="24"/>
            <w:szCs w:val="24"/>
            <w:lang w:val="en-GB"/>
          </w:rPr>
          <w:t xml:space="preserve"> If you feel this section does not suffice we will be glad to further expand it</w:t>
        </w:r>
      </w:ins>
      <w:ins w:id="165" w:author="Fernando Tomás Maestre Gil" w:date="2021-10-06T11:43:00Z">
        <w:r w:rsidR="00320CA0">
          <w:rPr>
            <w:rFonts w:ascii="Times New Roman" w:hAnsi="Times New Roman" w:cs="Times New Roman"/>
            <w:i/>
            <w:color w:val="2F5496" w:themeColor="accent1" w:themeShade="BF"/>
            <w:sz w:val="24"/>
            <w:szCs w:val="24"/>
            <w:lang w:val="en-GB"/>
          </w:rPr>
          <w:t>.</w:t>
        </w:r>
      </w:ins>
    </w:p>
    <w:p w14:paraId="05ECD472" w14:textId="77777777" w:rsidR="00BD34B7" w:rsidRDefault="00BD34B7">
      <w:pPr>
        <w:spacing w:line="360" w:lineRule="auto"/>
        <w:jc w:val="both"/>
        <w:rPr>
          <w:rFonts w:ascii="Times New Roman" w:hAnsi="Times New Roman" w:cs="Times New Roman"/>
          <w:sz w:val="24"/>
          <w:szCs w:val="24"/>
          <w:lang w:val="en-GB"/>
        </w:rPr>
      </w:pPr>
    </w:p>
    <w:p w14:paraId="699ED428" w14:textId="77777777"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authors did fully describe the approach used to impute missing data, but they did not justify why correlation of data pairs exceeding 0.85 were flagged as acceptable, and why correlation of pairs below 0.85 were flagged as poor. What is the reasoning behind the 0.85 value? Perhaps another approach would be to consider 1X, 2X, or 3X standard deviations (68%, 95%, or 99.7%, respectively, assuming a Gaussian distribution), which would improve repeatability.</w:t>
      </w:r>
    </w:p>
    <w:p w14:paraId="0D3DEBF5" w14:textId="08C2554C" w:rsidR="00BD34B7" w:rsidRDefault="00F91581">
      <w:pPr>
        <w:tabs>
          <w:tab w:val="left" w:pos="2830"/>
        </w:tabs>
        <w:spacing w:line="360" w:lineRule="auto"/>
        <w:jc w:val="both"/>
        <w:rPr>
          <w:rFonts w:ascii="Times New Roman" w:hAnsi="Times New Roman" w:cs="Times New Roman"/>
          <w:b/>
          <w:sz w:val="24"/>
          <w:szCs w:val="24"/>
          <w:lang w:val="en-GB"/>
        </w:rPr>
      </w:pPr>
      <w:r>
        <w:rPr>
          <w:rFonts w:ascii="Times New Roman" w:hAnsi="Times New Roman" w:cs="Times New Roman"/>
          <w:i/>
          <w:color w:val="2F5496" w:themeColor="accent1" w:themeShade="BF"/>
          <w:sz w:val="24"/>
          <w:szCs w:val="24"/>
          <w:lang w:val="en-GB"/>
        </w:rPr>
        <w:lastRenderedPageBreak/>
        <w:t xml:space="preserve">We </w:t>
      </w:r>
      <w:r w:rsidR="00BB61F9">
        <w:rPr>
          <w:rFonts w:ascii="Times New Roman" w:hAnsi="Times New Roman" w:cs="Times New Roman"/>
          <w:i/>
          <w:color w:val="2F5496" w:themeColor="accent1" w:themeShade="BF"/>
          <w:sz w:val="24"/>
          <w:szCs w:val="24"/>
          <w:lang w:val="en-GB"/>
        </w:rPr>
        <w:t>appreciate</w:t>
      </w:r>
      <w:r>
        <w:rPr>
          <w:rFonts w:ascii="Times New Roman" w:hAnsi="Times New Roman" w:cs="Times New Roman"/>
          <w:i/>
          <w:color w:val="2F5496" w:themeColor="accent1" w:themeShade="BF"/>
          <w:sz w:val="24"/>
          <w:szCs w:val="24"/>
          <w:lang w:val="en-GB"/>
        </w:rPr>
        <w:t xml:space="preserve"> the reviewer’s comment, and agree with the idea that the 0.85 threshold value we selected is arbitrary, and therefore, hard to </w:t>
      </w:r>
      <w:commentRangeStart w:id="166"/>
      <w:r>
        <w:rPr>
          <w:rFonts w:ascii="Times New Roman" w:hAnsi="Times New Roman" w:cs="Times New Roman"/>
          <w:i/>
          <w:color w:val="2F5496" w:themeColor="accent1" w:themeShade="BF"/>
          <w:sz w:val="24"/>
          <w:szCs w:val="24"/>
          <w:lang w:val="en-GB"/>
        </w:rPr>
        <w:t>justify</w:t>
      </w:r>
      <w:commentRangeEnd w:id="166"/>
      <w:r w:rsidR="00320CA0">
        <w:rPr>
          <w:rStyle w:val="Refdecomentario"/>
        </w:rPr>
        <w:commentReference w:id="166"/>
      </w:r>
      <w:r>
        <w:rPr>
          <w:rFonts w:ascii="Times New Roman" w:hAnsi="Times New Roman" w:cs="Times New Roman"/>
          <w:i/>
          <w:color w:val="2F5496" w:themeColor="accent1" w:themeShade="BF"/>
          <w:sz w:val="24"/>
          <w:szCs w:val="24"/>
          <w:lang w:val="en-GB"/>
        </w:rPr>
        <w:t xml:space="preserve">. We have </w:t>
      </w:r>
      <w:ins w:id="167" w:author="Fernando Tomás Maestre Gil" w:date="2021-10-06T11:47:00Z">
        <w:r w:rsidR="00320CA0">
          <w:rPr>
            <w:rFonts w:ascii="Times New Roman" w:hAnsi="Times New Roman" w:cs="Times New Roman"/>
            <w:i/>
            <w:color w:val="2F5496" w:themeColor="accent1" w:themeShade="BF"/>
            <w:sz w:val="24"/>
            <w:szCs w:val="24"/>
            <w:lang w:val="en-GB"/>
          </w:rPr>
          <w:t xml:space="preserve">now </w:t>
        </w:r>
      </w:ins>
      <w:r>
        <w:rPr>
          <w:rFonts w:ascii="Times New Roman" w:hAnsi="Times New Roman" w:cs="Times New Roman"/>
          <w:i/>
          <w:color w:val="2F5496" w:themeColor="accent1" w:themeShade="BF"/>
          <w:sz w:val="24"/>
          <w:szCs w:val="24"/>
          <w:lang w:val="en-GB"/>
        </w:rPr>
        <w:t>replaced the flags “acceptable” and “poor” in the column “</w:t>
      </w:r>
      <w:proofErr w:type="spellStart"/>
      <w:r>
        <w:rPr>
          <w:rFonts w:ascii="Times New Roman" w:hAnsi="Times New Roman" w:cs="Times New Roman"/>
          <w:i/>
          <w:color w:val="2F5496" w:themeColor="accent1" w:themeShade="BF"/>
          <w:sz w:val="24"/>
          <w:szCs w:val="24"/>
          <w:lang w:val="en-GB"/>
        </w:rPr>
        <w:t>interpolation_quality</w:t>
      </w:r>
      <w:proofErr w:type="spellEnd"/>
      <w:r>
        <w:rPr>
          <w:rFonts w:ascii="Times New Roman" w:hAnsi="Times New Roman" w:cs="Times New Roman"/>
          <w:i/>
          <w:color w:val="2F5496" w:themeColor="accent1" w:themeShade="BF"/>
          <w:sz w:val="24"/>
          <w:szCs w:val="24"/>
          <w:lang w:val="en-GB"/>
        </w:rPr>
        <w:t>” of the MOISCRUST database with the correlation coefficient of the model used to impute each missing value. In this column, observed values now have a value of 1, and imputed values have values between 1 and 0.516 (the lowest correlation observed in a model used to impute data in the database).</w:t>
      </w:r>
    </w:p>
    <w:p w14:paraId="1B91DF49" w14:textId="77777777" w:rsidR="00BD34B7" w:rsidRDefault="00F9158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section 3.5 of the supplemental material, the authors note they are replacing negative water content values with zero, using the justification that these values are within the margin of error, but obviously not physically possible. A few issues here. First, by revaluing the data in this way, the user will not know whether the sensor readings are slowly drifting downward overall, or whether the sensors are measuring very dry conditions. It is recommended that the data be flagged and noted as NAN or some other numerical value (e.g., -9999). Second, the authors have not described how the margin of error was determined; thus, the user cannot incorporate uncertainty into subsequent analyses. Third, and related to issue #1 above, electronic sensors are notorious for baseline drift, but the authors did not mention this in the main manuscript or the supplemental material. Were any sensors returned to the laboratory for recalibration or testing? Were replacement sensors run through a calibration process (see line 130)?</w:t>
      </w:r>
    </w:p>
    <w:p w14:paraId="04AAE8EA" w14:textId="1697B6DB" w:rsidR="00320CA0" w:rsidRDefault="00320CA0">
      <w:pPr>
        <w:spacing w:line="360" w:lineRule="auto"/>
        <w:jc w:val="both"/>
        <w:rPr>
          <w:rFonts w:ascii="Times New Roman" w:hAnsi="Times New Roman" w:cs="Times New Roman"/>
          <w:i/>
          <w:color w:val="2F5496" w:themeColor="accent1" w:themeShade="BF"/>
          <w:sz w:val="24"/>
          <w:szCs w:val="24"/>
          <w:lang w:val="en-GB"/>
        </w:rPr>
      </w:pPr>
      <w:r>
        <w:rPr>
          <w:rFonts w:ascii="Times New Roman" w:hAnsi="Times New Roman" w:cs="Times New Roman"/>
          <w:i/>
          <w:color w:val="2F5496" w:themeColor="accent1" w:themeShade="BF"/>
          <w:sz w:val="24"/>
          <w:szCs w:val="24"/>
          <w:lang w:val="en-GB"/>
        </w:rPr>
        <w:t xml:space="preserve">Many thanks for these important remarks. Regardless </w:t>
      </w:r>
      <w:r w:rsidR="00F91581">
        <w:rPr>
          <w:rFonts w:ascii="Times New Roman" w:hAnsi="Times New Roman" w:cs="Times New Roman"/>
          <w:i/>
          <w:color w:val="2F5496" w:themeColor="accent1" w:themeShade="BF"/>
          <w:sz w:val="24"/>
          <w:szCs w:val="24"/>
          <w:lang w:val="en-GB"/>
        </w:rPr>
        <w:t>the question “Were any sensors returned to the laboratory for recalibration or testing?”</w:t>
      </w:r>
      <w:r>
        <w:rPr>
          <w:rFonts w:ascii="Times New Roman" w:hAnsi="Times New Roman" w:cs="Times New Roman"/>
          <w:i/>
          <w:color w:val="2F5496" w:themeColor="accent1" w:themeShade="BF"/>
          <w:sz w:val="24"/>
          <w:szCs w:val="24"/>
          <w:lang w:val="en-GB"/>
        </w:rPr>
        <w:t>, n</w:t>
      </w:r>
      <w:r w:rsidR="00F91581">
        <w:rPr>
          <w:rFonts w:ascii="Times New Roman" w:hAnsi="Times New Roman" w:cs="Times New Roman"/>
          <w:i/>
          <w:color w:val="2F5496" w:themeColor="accent1" w:themeShade="BF"/>
          <w:sz w:val="24"/>
          <w:szCs w:val="24"/>
          <w:lang w:val="en-GB"/>
        </w:rPr>
        <w:t>o sensor recalibration was done when data w</w:t>
      </w:r>
      <w:r>
        <w:rPr>
          <w:rFonts w:ascii="Times New Roman" w:hAnsi="Times New Roman" w:cs="Times New Roman"/>
          <w:i/>
          <w:color w:val="2F5496" w:themeColor="accent1" w:themeShade="BF"/>
          <w:sz w:val="24"/>
          <w:szCs w:val="24"/>
          <w:lang w:val="en-GB"/>
        </w:rPr>
        <w:t>ere</w:t>
      </w:r>
      <w:r w:rsidR="00F91581">
        <w:rPr>
          <w:rFonts w:ascii="Times New Roman" w:hAnsi="Times New Roman" w:cs="Times New Roman"/>
          <w:i/>
          <w:color w:val="2F5496" w:themeColor="accent1" w:themeShade="BF"/>
          <w:sz w:val="24"/>
          <w:szCs w:val="24"/>
          <w:lang w:val="en-GB"/>
        </w:rPr>
        <w:t xml:space="preserve"> observed outside of the baseline. When an anomalous data was observed, what w</w:t>
      </w:r>
      <w:r>
        <w:rPr>
          <w:rFonts w:ascii="Times New Roman" w:hAnsi="Times New Roman" w:cs="Times New Roman"/>
          <w:i/>
          <w:color w:val="2F5496" w:themeColor="accent1" w:themeShade="BF"/>
          <w:sz w:val="24"/>
          <w:szCs w:val="24"/>
          <w:lang w:val="en-GB"/>
        </w:rPr>
        <w:t>e did</w:t>
      </w:r>
      <w:r w:rsidR="00F91581">
        <w:rPr>
          <w:rFonts w:ascii="Times New Roman" w:hAnsi="Times New Roman" w:cs="Times New Roman"/>
          <w:i/>
          <w:color w:val="2F5496" w:themeColor="accent1" w:themeShade="BF"/>
          <w:sz w:val="24"/>
          <w:szCs w:val="24"/>
          <w:lang w:val="en-GB"/>
        </w:rPr>
        <w:t xml:space="preserve"> was to check </w:t>
      </w:r>
      <w:r w:rsidR="00802B68">
        <w:rPr>
          <w:rFonts w:ascii="Times New Roman" w:hAnsi="Times New Roman" w:cs="Times New Roman"/>
          <w:i/>
          <w:color w:val="2F5496" w:themeColor="accent1" w:themeShade="BF"/>
          <w:sz w:val="24"/>
          <w:szCs w:val="24"/>
          <w:lang w:val="en-GB"/>
        </w:rPr>
        <w:t>whether</w:t>
      </w:r>
      <w:r w:rsidR="00F91581">
        <w:rPr>
          <w:rFonts w:ascii="Times New Roman" w:hAnsi="Times New Roman" w:cs="Times New Roman"/>
          <w:i/>
          <w:color w:val="2F5496" w:themeColor="accent1" w:themeShade="BF"/>
          <w:sz w:val="24"/>
          <w:szCs w:val="24"/>
          <w:lang w:val="en-GB"/>
        </w:rPr>
        <w:t xml:space="preserve"> the sensor continued to measure well by comparing it with another sensor that was known to measure well. Equal measurements were included and anomalous measurements were discarded.</w:t>
      </w:r>
      <w:r>
        <w:rPr>
          <w:rFonts w:ascii="Times New Roman" w:hAnsi="Times New Roman" w:cs="Times New Roman"/>
          <w:i/>
          <w:color w:val="2F5496" w:themeColor="accent1" w:themeShade="BF"/>
          <w:sz w:val="24"/>
          <w:szCs w:val="24"/>
          <w:lang w:val="en-GB"/>
        </w:rPr>
        <w:t xml:space="preserve"> </w:t>
      </w:r>
    </w:p>
    <w:p w14:paraId="30DAEBA2" w14:textId="142F7C33" w:rsidR="00BD34B7" w:rsidRDefault="00320CA0">
      <w:pPr>
        <w:spacing w:line="360" w:lineRule="auto"/>
        <w:jc w:val="both"/>
        <w:rPr>
          <w:rFonts w:ascii="Times New Roman" w:hAnsi="Times New Roman" w:cs="Times New Roman"/>
          <w:i/>
          <w:color w:val="2F5496" w:themeColor="accent1" w:themeShade="BF"/>
          <w:sz w:val="24"/>
          <w:szCs w:val="24"/>
          <w:lang w:val="en-GB"/>
        </w:rPr>
      </w:pPr>
      <w:r>
        <w:rPr>
          <w:rFonts w:ascii="Times New Roman" w:hAnsi="Times New Roman" w:cs="Times New Roman"/>
          <w:i/>
          <w:color w:val="2F5496" w:themeColor="accent1" w:themeShade="BF"/>
          <w:sz w:val="24"/>
          <w:szCs w:val="24"/>
          <w:lang w:val="en-GB"/>
        </w:rPr>
        <w:t>W</w:t>
      </w:r>
      <w:r w:rsidR="00F91581">
        <w:rPr>
          <w:rFonts w:ascii="Times New Roman" w:hAnsi="Times New Roman" w:cs="Times New Roman"/>
          <w:i/>
          <w:color w:val="2F5496" w:themeColor="accent1" w:themeShade="BF"/>
          <w:sz w:val="24"/>
          <w:szCs w:val="24"/>
          <w:lang w:val="en-GB"/>
        </w:rPr>
        <w:t xml:space="preserve">e </w:t>
      </w:r>
      <w:r>
        <w:rPr>
          <w:rFonts w:ascii="Times New Roman" w:hAnsi="Times New Roman" w:cs="Times New Roman"/>
          <w:i/>
          <w:color w:val="2F5496" w:themeColor="accent1" w:themeShade="BF"/>
          <w:sz w:val="24"/>
          <w:szCs w:val="24"/>
          <w:lang w:val="en-GB"/>
        </w:rPr>
        <w:t xml:space="preserve">have now </w:t>
      </w:r>
      <w:r w:rsidR="00F91581">
        <w:rPr>
          <w:rFonts w:ascii="Times New Roman" w:hAnsi="Times New Roman" w:cs="Times New Roman"/>
          <w:i/>
          <w:color w:val="2F5496" w:themeColor="accent1" w:themeShade="BF"/>
          <w:sz w:val="24"/>
          <w:szCs w:val="24"/>
          <w:lang w:val="en-GB"/>
        </w:rPr>
        <w:t>followed the reviewer’s comment and flagged negative data with NA in the database, and were therefore ignored by the imputation algorithm. This increased the number of total missing data before imputation from 241630 (34%) to 380303 (54.5%). After imputation, the number of missing entries went from 14835 (2.13%) to 134355 (19.2%). These changes in number of missing data have been reflected in the manuscript</w:t>
      </w:r>
      <w:ins w:id="168" w:author="Fernando Tomás Maestre Gil" w:date="2021-10-06T11:49:00Z">
        <w:r>
          <w:rPr>
            <w:rFonts w:ascii="Times New Roman" w:hAnsi="Times New Roman" w:cs="Times New Roman"/>
            <w:i/>
            <w:color w:val="2F5496" w:themeColor="accent1" w:themeShade="BF"/>
            <w:sz w:val="24"/>
            <w:szCs w:val="24"/>
            <w:lang w:val="en-GB"/>
          </w:rPr>
          <w:t xml:space="preserve"> (lines …)</w:t>
        </w:r>
      </w:ins>
      <w:r w:rsidR="00F91581">
        <w:rPr>
          <w:rFonts w:ascii="Times New Roman" w:hAnsi="Times New Roman" w:cs="Times New Roman"/>
          <w:i/>
          <w:color w:val="2F5496" w:themeColor="accent1" w:themeShade="BF"/>
          <w:sz w:val="24"/>
          <w:szCs w:val="24"/>
          <w:lang w:val="en-GB"/>
        </w:rPr>
        <w:t>.</w:t>
      </w:r>
    </w:p>
    <w:p w14:paraId="598E6E02" w14:textId="786BD39A" w:rsidR="00BD34B7" w:rsidRDefault="00320CA0">
      <w:pPr>
        <w:spacing w:line="360" w:lineRule="auto"/>
        <w:jc w:val="both"/>
        <w:rPr>
          <w:rFonts w:ascii="Times New Roman" w:hAnsi="Times New Roman" w:cs="Times New Roman"/>
          <w:i/>
          <w:color w:val="2F5496" w:themeColor="accent1" w:themeShade="BF"/>
          <w:sz w:val="24"/>
          <w:szCs w:val="24"/>
          <w:lang w:val="en-GB"/>
        </w:rPr>
      </w:pPr>
      <w:ins w:id="169" w:author="Fernando Tomás Maestre Gil" w:date="2021-10-06T11:49:00Z">
        <w:r>
          <w:rPr>
            <w:rFonts w:ascii="Times New Roman" w:hAnsi="Times New Roman" w:cs="Times New Roman"/>
            <w:i/>
            <w:color w:val="2F5496" w:themeColor="accent1" w:themeShade="BF"/>
            <w:sz w:val="24"/>
            <w:szCs w:val="24"/>
            <w:lang w:val="en-GB"/>
          </w:rPr>
          <w:lastRenderedPageBreak/>
          <w:t xml:space="preserve">Regardless </w:t>
        </w:r>
      </w:ins>
      <w:del w:id="170" w:author="Fernando Tomás Maestre Gil" w:date="2021-10-06T11:49:00Z">
        <w:r w:rsidR="00F91581" w:rsidDel="00320CA0">
          <w:rPr>
            <w:rFonts w:ascii="Times New Roman" w:hAnsi="Times New Roman" w:cs="Times New Roman"/>
            <w:i/>
            <w:color w:val="2F5496" w:themeColor="accent1" w:themeShade="BF"/>
            <w:sz w:val="24"/>
            <w:szCs w:val="24"/>
            <w:lang w:val="en-GB"/>
          </w:rPr>
          <w:delText xml:space="preserve">According to </w:delText>
        </w:r>
      </w:del>
      <w:r w:rsidR="00F91581">
        <w:rPr>
          <w:rFonts w:ascii="Times New Roman" w:hAnsi="Times New Roman" w:cs="Times New Roman"/>
          <w:i/>
          <w:color w:val="2F5496" w:themeColor="accent1" w:themeShade="BF"/>
          <w:sz w:val="24"/>
          <w:szCs w:val="24"/>
          <w:lang w:val="en-GB"/>
        </w:rPr>
        <w:t>the question “Were replacement sensors run through a calibration process (see line 130)?”</w:t>
      </w:r>
      <w:ins w:id="171" w:author="Fernando Tomás Maestre Gil" w:date="2021-10-06T11:49:00Z">
        <w:r>
          <w:rPr>
            <w:rFonts w:ascii="Times New Roman" w:hAnsi="Times New Roman" w:cs="Times New Roman"/>
            <w:i/>
            <w:color w:val="2F5496" w:themeColor="accent1" w:themeShade="BF"/>
            <w:sz w:val="24"/>
            <w:szCs w:val="24"/>
            <w:lang w:val="en-GB"/>
          </w:rPr>
          <w:t>,</w:t>
        </w:r>
      </w:ins>
      <w:ins w:id="172" w:author="Fernando Tomás Maestre Gil" w:date="2021-10-06T11:50:00Z">
        <w:r>
          <w:rPr>
            <w:rFonts w:ascii="Times New Roman" w:hAnsi="Times New Roman" w:cs="Times New Roman"/>
            <w:i/>
            <w:color w:val="2F5496" w:themeColor="accent1" w:themeShade="BF"/>
            <w:sz w:val="24"/>
            <w:szCs w:val="24"/>
            <w:lang w:val="en-GB"/>
          </w:rPr>
          <w:t xml:space="preserve"> </w:t>
        </w:r>
        <w:commentRangeStart w:id="173"/>
        <w:r>
          <w:rPr>
            <w:rFonts w:ascii="Times New Roman" w:hAnsi="Times New Roman" w:cs="Times New Roman"/>
            <w:i/>
            <w:color w:val="2F5496" w:themeColor="accent1" w:themeShade="BF"/>
            <w:sz w:val="24"/>
            <w:szCs w:val="24"/>
            <w:lang w:val="en-GB"/>
          </w:rPr>
          <w:t>….</w:t>
        </w:r>
        <w:commentRangeEnd w:id="173"/>
        <w:r>
          <w:rPr>
            <w:rStyle w:val="Refdecomentario"/>
          </w:rPr>
          <w:commentReference w:id="173"/>
        </w:r>
      </w:ins>
      <w:del w:id="174" w:author="Fernando Tomás Maestre Gil" w:date="2021-10-06T11:49:00Z">
        <w:r w:rsidR="00F91581" w:rsidDel="00320CA0">
          <w:rPr>
            <w:rFonts w:ascii="Times New Roman" w:hAnsi="Times New Roman" w:cs="Times New Roman"/>
            <w:i/>
            <w:color w:val="2F5496" w:themeColor="accent1" w:themeShade="BF"/>
            <w:sz w:val="24"/>
            <w:szCs w:val="24"/>
            <w:lang w:val="en-GB"/>
          </w:rPr>
          <w:delText>: No</w:delText>
        </w:r>
      </w:del>
      <w:del w:id="175" w:author="Fernando Tomás Maestre Gil" w:date="2021-10-06T11:50:00Z">
        <w:r w:rsidR="00F91581" w:rsidDel="00320CA0">
          <w:rPr>
            <w:rFonts w:ascii="Times New Roman" w:hAnsi="Times New Roman" w:cs="Times New Roman"/>
            <w:i/>
            <w:color w:val="2F5496" w:themeColor="accent1" w:themeShade="BF"/>
            <w:sz w:val="24"/>
            <w:szCs w:val="24"/>
            <w:lang w:val="en-GB"/>
          </w:rPr>
          <w:delText xml:space="preserve"> sensor replacement was performed during a calibration progress</w:delText>
        </w:r>
      </w:del>
      <w:r w:rsidR="00F91581">
        <w:rPr>
          <w:rFonts w:ascii="Times New Roman" w:hAnsi="Times New Roman" w:cs="Times New Roman"/>
          <w:i/>
          <w:color w:val="2F5496" w:themeColor="accent1" w:themeShade="BF"/>
          <w:sz w:val="24"/>
          <w:szCs w:val="24"/>
          <w:lang w:val="en-GB"/>
        </w:rPr>
        <w:t>.</w:t>
      </w:r>
    </w:p>
    <w:p w14:paraId="481F197E" w14:textId="77777777" w:rsidR="00BD34B7" w:rsidRDefault="00BD34B7">
      <w:pPr>
        <w:spacing w:line="360" w:lineRule="auto"/>
        <w:jc w:val="both"/>
        <w:rPr>
          <w:rFonts w:ascii="Times New Roman" w:hAnsi="Times New Roman" w:cs="Times New Roman"/>
          <w:i/>
          <w:color w:val="2F5496" w:themeColor="accent1" w:themeShade="BF"/>
          <w:sz w:val="24"/>
          <w:szCs w:val="24"/>
          <w:lang w:val="en-GB"/>
        </w:rPr>
      </w:pPr>
    </w:p>
    <w:p w14:paraId="5A4B9274" w14:textId="7BEFAE99" w:rsidR="00BD34B7" w:rsidRDefault="00BD34B7">
      <w:pPr>
        <w:spacing w:line="360" w:lineRule="auto"/>
        <w:jc w:val="both"/>
        <w:rPr>
          <w:rFonts w:ascii="Times New Roman" w:hAnsi="Times New Roman" w:cs="Times New Roman"/>
          <w:sz w:val="24"/>
          <w:szCs w:val="24"/>
          <w:lang w:val="en-GB"/>
        </w:rPr>
      </w:pPr>
    </w:p>
    <w:sectPr w:rsidR="00BD34B7">
      <w:pgSz w:w="11906" w:h="16838"/>
      <w:pgMar w:top="1417" w:right="1701" w:bottom="1417" w:left="1701"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Fernando Tomás Maestre Gil" w:date="2021-10-06T10:57:00Z" w:initials="FTMG">
    <w:p w14:paraId="71F037BF" w14:textId="77777777" w:rsidR="005E77F0" w:rsidRDefault="005E77F0">
      <w:pPr>
        <w:pStyle w:val="Textocomentario"/>
      </w:pPr>
      <w:r>
        <w:rPr>
          <w:rStyle w:val="Refdecomentario"/>
        </w:rPr>
        <w:annotationRef/>
      </w:r>
      <w:proofErr w:type="spellStart"/>
      <w:r>
        <w:t>Joaquí</w:t>
      </w:r>
      <w:proofErr w:type="spellEnd"/>
      <w:r>
        <w:t xml:space="preserve"> añade siempre al final de cada respuesta e lugar donde se encuentra el/los cambio/s realizados en el manuscrito revisado</w:t>
      </w:r>
    </w:p>
    <w:p w14:paraId="79A8CE6D" w14:textId="77777777" w:rsidR="005E77F0" w:rsidRDefault="005E77F0">
      <w:pPr>
        <w:pStyle w:val="Textocomentario"/>
      </w:pPr>
    </w:p>
    <w:p w14:paraId="21B96C45" w14:textId="11F872BA" w:rsidR="005E77F0" w:rsidRDefault="005E77F0">
      <w:pPr>
        <w:pStyle w:val="Textocomentario"/>
      </w:pPr>
      <w:r>
        <w:t xml:space="preserve">Numera también las respuestas ya que eso ayuda a </w:t>
      </w:r>
      <w:proofErr w:type="spellStart"/>
      <w:r>
        <w:t>cross</w:t>
      </w:r>
      <w:proofErr w:type="spellEnd"/>
      <w:r>
        <w:t>-referenciarlas si es necesario</w:t>
      </w:r>
    </w:p>
  </w:comment>
  <w:comment w:id="34" w:author="Fernando Tomás Maestre Gil" w:date="2021-10-06T11:04:00Z" w:initials="FTMG">
    <w:p w14:paraId="52D4EAB5" w14:textId="59D823C1" w:rsidR="005E77F0" w:rsidRDefault="005E77F0">
      <w:pPr>
        <w:pStyle w:val="Textocomentario"/>
      </w:pPr>
      <w:r>
        <w:rPr>
          <w:rStyle w:val="Refdecomentario"/>
        </w:rPr>
        <w:annotationRef/>
      </w:r>
      <w:proofErr w:type="spellStart"/>
      <w:r>
        <w:t>Joaquí</w:t>
      </w:r>
      <w:proofErr w:type="spellEnd"/>
      <w:r>
        <w:t xml:space="preserve"> añade </w:t>
      </w:r>
      <w:proofErr w:type="spellStart"/>
      <w:r>
        <w:t>refs</w:t>
      </w:r>
      <w:proofErr w:type="spellEnd"/>
    </w:p>
  </w:comment>
  <w:comment w:id="36" w:author="Fernando Tomás Maestre Gil" w:date="2021-10-06T11:05:00Z" w:initials="FTMG">
    <w:p w14:paraId="0E871F85" w14:textId="19B481D9" w:rsidR="003C0EB6" w:rsidRDefault="003C0EB6">
      <w:pPr>
        <w:pStyle w:val="Textocomentario"/>
      </w:pPr>
      <w:r>
        <w:rPr>
          <w:rStyle w:val="Refdecomentario"/>
        </w:rPr>
        <w:annotationRef/>
      </w:r>
      <w:proofErr w:type="gramStart"/>
      <w:r>
        <w:t>Pero esto es el mismo problema que si se instalan verticalmente no?</w:t>
      </w:r>
      <w:proofErr w:type="gramEnd"/>
      <w:r>
        <w:t xml:space="preserve"> Hay que justificarlo un poco mejor</w:t>
      </w:r>
    </w:p>
  </w:comment>
  <w:comment w:id="39" w:author="Fernando Tomás Maestre Gil" w:date="2021-10-06T11:04:00Z" w:initials="FTMG">
    <w:p w14:paraId="53E082F2" w14:textId="05C2FB3E" w:rsidR="005E77F0" w:rsidRDefault="005E77F0">
      <w:pPr>
        <w:pStyle w:val="Textocomentario"/>
      </w:pPr>
      <w:r>
        <w:rPr>
          <w:rStyle w:val="Refdecomentario"/>
        </w:rPr>
        <w:annotationRef/>
      </w:r>
      <w:proofErr w:type="spellStart"/>
      <w:r>
        <w:t>Interference</w:t>
      </w:r>
      <w:proofErr w:type="spellEnd"/>
      <w:r>
        <w:t xml:space="preserve"> con qué? No está muy claro</w:t>
      </w:r>
    </w:p>
  </w:comment>
  <w:comment w:id="57" w:author="Fernando Tomás Maestre Gil" w:date="2021-10-06T11:06:00Z" w:initials="FTMG">
    <w:p w14:paraId="3CE62950" w14:textId="04887306" w:rsidR="003C0EB6" w:rsidRDefault="003C0EB6">
      <w:pPr>
        <w:pStyle w:val="Textocomentario"/>
      </w:pPr>
      <w:r>
        <w:rPr>
          <w:rStyle w:val="Refdecomentario"/>
        </w:rPr>
        <w:annotationRef/>
      </w:r>
      <w:r>
        <w:t xml:space="preserve">Esto hay que enfatizarlo ya que fue clave. </w:t>
      </w:r>
      <w:proofErr w:type="gramStart"/>
      <w:r>
        <w:t>Si hubiésemos tenido que hacer catas para poner las sondas verticalmente el destrozo sería considerable!</w:t>
      </w:r>
      <w:proofErr w:type="gramEnd"/>
    </w:p>
  </w:comment>
  <w:comment w:id="66" w:author="Fernando Tomás Maestre Gil" w:date="2021-10-06T11:05:00Z" w:initials="FTMG">
    <w:p w14:paraId="0410DDF8" w14:textId="111720AE" w:rsidR="005E77F0" w:rsidRDefault="005E77F0">
      <w:pPr>
        <w:pStyle w:val="Textocomentario"/>
      </w:pPr>
      <w:r>
        <w:rPr>
          <w:rStyle w:val="Refdecomentario"/>
        </w:rPr>
        <w:annotationRef/>
      </w:r>
      <w:r>
        <w:t>Añade esta justificación al texto porfa</w:t>
      </w:r>
    </w:p>
  </w:comment>
  <w:comment w:id="78" w:author="Fernando Tomás Maestre Gil" w:date="2021-10-06T11:08:00Z" w:initials="FTMG">
    <w:p w14:paraId="11768913" w14:textId="334B119D" w:rsidR="003C0EB6" w:rsidRDefault="003C0EB6">
      <w:pPr>
        <w:pStyle w:val="Textocomentario"/>
      </w:pPr>
      <w:r>
        <w:rPr>
          <w:rStyle w:val="Refdecomentario"/>
        </w:rPr>
        <w:annotationRef/>
      </w:r>
      <w:r>
        <w:t xml:space="preserve">Añade </w:t>
      </w:r>
      <w:proofErr w:type="spellStart"/>
      <w:r>
        <w:t>refs</w:t>
      </w:r>
      <w:proofErr w:type="spellEnd"/>
      <w:r>
        <w:t xml:space="preserve"> de ejemplos que usen estas ecuaciones (hay muchos)</w:t>
      </w:r>
    </w:p>
  </w:comment>
  <w:comment w:id="87" w:author="Fernando Tomás Maestre Gil" w:date="2021-10-06T11:09:00Z" w:initials="FTMG">
    <w:p w14:paraId="2FC57887" w14:textId="2A545F92" w:rsidR="003C0EB6" w:rsidRDefault="003C0EB6">
      <w:pPr>
        <w:pStyle w:val="Textocomentario"/>
      </w:pPr>
      <w:r>
        <w:rPr>
          <w:rStyle w:val="Refdecomentario"/>
        </w:rPr>
        <w:annotationRef/>
      </w:r>
      <w:r>
        <w:t xml:space="preserve">Añade </w:t>
      </w:r>
      <w:proofErr w:type="spellStart"/>
      <w:r>
        <w:t>ref</w:t>
      </w:r>
      <w:proofErr w:type="spellEnd"/>
      <w:r>
        <w:t xml:space="preserve"> para justificar esto</w:t>
      </w:r>
    </w:p>
  </w:comment>
  <w:comment w:id="89" w:author="Fernando Tomás Maestre Gil" w:date="2021-10-06T11:09:00Z" w:initials="FTMG">
    <w:p w14:paraId="781999A8" w14:textId="69CD8666" w:rsidR="003C0EB6" w:rsidRDefault="003C0EB6">
      <w:pPr>
        <w:pStyle w:val="Textocomentario"/>
      </w:pPr>
      <w:r>
        <w:rPr>
          <w:rStyle w:val="Refdecomentario"/>
        </w:rPr>
        <w:annotationRef/>
      </w:r>
      <w:r>
        <w:t>Incluye estas explicaciones en el texto</w:t>
      </w:r>
    </w:p>
  </w:comment>
  <w:comment w:id="96" w:author="Fernando Tomás Maestre Gil" w:date="2021-10-06T11:14:00Z" w:initials="FTMG">
    <w:p w14:paraId="28E10675" w14:textId="0193FC83" w:rsidR="003C0EB6" w:rsidRDefault="003C0EB6">
      <w:pPr>
        <w:pStyle w:val="Textocomentario"/>
      </w:pPr>
      <w:r>
        <w:rPr>
          <w:rStyle w:val="Refdecomentario"/>
        </w:rPr>
        <w:annotationRef/>
      </w:r>
      <w:proofErr w:type="gramStart"/>
      <w:r>
        <w:t>Si se pusieron como 0 no se eliminaron no?</w:t>
      </w:r>
      <w:proofErr w:type="gramEnd"/>
    </w:p>
  </w:comment>
  <w:comment w:id="113" w:author="Fernando Tomás Maestre Gil" w:date="2021-10-06T11:18:00Z" w:initials="FTMG">
    <w:p w14:paraId="68D6063C" w14:textId="4059B424" w:rsidR="00E25C49" w:rsidRDefault="00E25C49">
      <w:pPr>
        <w:pStyle w:val="Textocomentario"/>
      </w:pPr>
      <w:r>
        <w:rPr>
          <w:rStyle w:val="Refdecomentario"/>
        </w:rPr>
        <w:annotationRef/>
      </w:r>
      <w:r>
        <w:t xml:space="preserve">Añade </w:t>
      </w:r>
      <w:proofErr w:type="spellStart"/>
      <w:r>
        <w:t>refs</w:t>
      </w:r>
      <w:proofErr w:type="spellEnd"/>
      <w:r>
        <w:t xml:space="preserve"> (que no sean nuestras) de estudios que hayan utilizado sensores/la aproximación que hemos usado para ver efectos de la costra y la vegetación en la humedad del suelo</w:t>
      </w:r>
    </w:p>
  </w:comment>
  <w:comment w:id="120" w:author="Fernando Tomás Maestre Gil" w:date="2021-10-06T11:23:00Z" w:initials="FTMG">
    <w:p w14:paraId="753134F4" w14:textId="28E1839A" w:rsidR="00E25C49" w:rsidRDefault="00E25C49">
      <w:pPr>
        <w:pStyle w:val="Textocomentario"/>
      </w:pPr>
      <w:r>
        <w:rPr>
          <w:rStyle w:val="Refdecomentario"/>
        </w:rPr>
        <w:annotationRef/>
      </w:r>
      <w:r>
        <w:t>Lo que te decía de numerar las respuestas para que así las puedas referenciar en la carta</w:t>
      </w:r>
    </w:p>
  </w:comment>
  <w:comment w:id="124" w:author="Fernando Tomás Maestre Gil" w:date="2021-10-06T11:24:00Z" w:initials="FTMG">
    <w:p w14:paraId="445E93B1" w14:textId="5D43EE2E" w:rsidR="00E25C49" w:rsidRPr="00E25C49" w:rsidRDefault="00E25C49">
      <w:pPr>
        <w:pStyle w:val="Textocomentario"/>
      </w:pPr>
      <w:r>
        <w:rPr>
          <w:rStyle w:val="Refdecomentario"/>
        </w:rPr>
        <w:annotationRef/>
      </w:r>
      <w:r w:rsidRPr="00802B68">
        <w:t xml:space="preserve">Repeated for what? </w:t>
      </w:r>
      <w:r w:rsidRPr="00E25C49">
        <w:t xml:space="preserve">Explica </w:t>
      </w:r>
      <w:proofErr w:type="spellStart"/>
      <w:r w:rsidRPr="00E25C49">
        <w:t>pq</w:t>
      </w:r>
      <w:proofErr w:type="spellEnd"/>
      <w:r w:rsidRPr="00E25C49">
        <w:t xml:space="preserve"> has repetido la </w:t>
      </w:r>
      <w:r>
        <w:t xml:space="preserve">figura y qué nueva </w:t>
      </w:r>
      <w:proofErr w:type="spellStart"/>
      <w:r>
        <w:t>info</w:t>
      </w:r>
      <w:proofErr w:type="spellEnd"/>
      <w:r>
        <w:t xml:space="preserve"> contiene, no está claro</w:t>
      </w:r>
    </w:p>
  </w:comment>
  <w:comment w:id="138" w:author="Fernando Tomás Maestre Gil" w:date="2021-10-06T11:34:00Z" w:initials="FTMG">
    <w:p w14:paraId="3EAAA1AA" w14:textId="41F871FD" w:rsidR="00156E59" w:rsidRPr="00802B68" w:rsidRDefault="00156E59">
      <w:pPr>
        <w:pStyle w:val="Textocomentario"/>
        <w:rPr>
          <w:lang w:val="en-GB"/>
        </w:rPr>
      </w:pPr>
      <w:r>
        <w:rPr>
          <w:rStyle w:val="Refdecomentario"/>
        </w:rPr>
        <w:annotationRef/>
      </w:r>
      <w:r>
        <w:t xml:space="preserve">Joaquín estaría muy bien buscar algún estudio que haya medido humedades en suelos de yeso con estos sensores y que compare los datos de ecuaciones estándar con ecuaciones ad hoc u otros métodos. </w:t>
      </w:r>
      <w:proofErr w:type="gramStart"/>
      <w:r>
        <w:t>Puedes buscar a ver si hay alguno?</w:t>
      </w:r>
      <w:proofErr w:type="gramEnd"/>
      <w:r>
        <w:t xml:space="preserve"> </w:t>
      </w:r>
      <w:r w:rsidRPr="00156E59">
        <w:t>Si no lo hay en yesos busca a ver s</w:t>
      </w:r>
      <w:r>
        <w:t xml:space="preserve">i hay alguno hecho en zonas áridas que podamos citar </w:t>
      </w:r>
      <w:proofErr w:type="spellStart"/>
      <w:r>
        <w:t>tb</w:t>
      </w:r>
      <w:proofErr w:type="spellEnd"/>
      <w:r>
        <w:t xml:space="preserve">. </w:t>
      </w:r>
      <w:r w:rsidRPr="00802B68">
        <w:rPr>
          <w:lang w:val="en-GB"/>
        </w:rPr>
        <w:t>Nos vendría como anillo al dedo</w:t>
      </w:r>
    </w:p>
  </w:comment>
  <w:comment w:id="150" w:author="Fernando Tomás Maestre Gil" w:date="2021-10-06T11:40:00Z" w:initials="FTMG">
    <w:p w14:paraId="44DE08EB" w14:textId="41DED5D1" w:rsidR="00156E59" w:rsidRPr="00802B68" w:rsidRDefault="00156E59">
      <w:pPr>
        <w:pStyle w:val="Textocomentario"/>
        <w:rPr>
          <w:lang w:val="en-GB"/>
        </w:rPr>
      </w:pPr>
      <w:r>
        <w:rPr>
          <w:rStyle w:val="Refdecomentario"/>
        </w:rPr>
        <w:annotationRef/>
      </w:r>
      <w:r w:rsidRPr="00802B68">
        <w:rPr>
          <w:lang w:val="en-GB"/>
        </w:rPr>
        <w:t>Indica dónde están</w:t>
      </w:r>
    </w:p>
  </w:comment>
  <w:comment w:id="151" w:author="Usuario" w:date="2021-10-05T10:35:00Z" w:initials="U">
    <w:p w14:paraId="3B52062B" w14:textId="2F05AE81" w:rsidR="00916FF3" w:rsidRPr="00802B68" w:rsidRDefault="00916FF3">
      <w:pPr>
        <w:pStyle w:val="Textocomentario"/>
      </w:pPr>
      <w:r>
        <w:rPr>
          <w:rStyle w:val="Refdecomentario"/>
        </w:rPr>
        <w:annotationRef/>
      </w:r>
      <w:r w:rsidRPr="0002472B">
        <w:rPr>
          <w:lang w:val="en-GB"/>
        </w:rPr>
        <w:t>I think t</w:t>
      </w:r>
      <w:r>
        <w:rPr>
          <w:lang w:val="en-GB"/>
        </w:rPr>
        <w:t>hat the goal of this paper is “</w:t>
      </w:r>
      <w:r w:rsidRPr="00AF4A6D">
        <w:rPr>
          <w:rFonts w:ascii="Times New Roman" w:hAnsi="Times New Roman" w:cs="Times New Roman"/>
          <w:sz w:val="24"/>
          <w:szCs w:val="24"/>
          <w:lang w:val="en-GB"/>
        </w:rPr>
        <w:t>introduc</w:t>
      </w:r>
      <w:r>
        <w:rPr>
          <w:rFonts w:ascii="Times New Roman" w:hAnsi="Times New Roman" w:cs="Times New Roman"/>
          <w:sz w:val="24"/>
          <w:szCs w:val="24"/>
          <w:lang w:val="en-GB"/>
        </w:rPr>
        <w:t>ing</w:t>
      </w:r>
      <w:r w:rsidRPr="00AF4A6D">
        <w:rPr>
          <w:rFonts w:ascii="Times New Roman" w:hAnsi="Times New Roman" w:cs="Times New Roman"/>
          <w:sz w:val="24"/>
          <w:szCs w:val="24"/>
          <w:lang w:val="en-GB"/>
        </w:rPr>
        <w:t xml:space="preserve"> the MOISCRUST dataset, a 14-yr continuous data</w:t>
      </w:r>
      <w:r>
        <w:rPr>
          <w:rFonts w:ascii="Times New Roman" w:hAnsi="Times New Roman" w:cs="Times New Roman"/>
          <w:sz w:val="24"/>
          <w:szCs w:val="24"/>
          <w:lang w:val="en-GB"/>
        </w:rPr>
        <w:t>set</w:t>
      </w:r>
      <w:r w:rsidRPr="00AF4A6D">
        <w:rPr>
          <w:rFonts w:ascii="Times New Roman" w:hAnsi="Times New Roman" w:cs="Times New Roman"/>
          <w:sz w:val="24"/>
          <w:szCs w:val="24"/>
          <w:lang w:val="en-GB"/>
        </w:rPr>
        <w:t xml:space="preserve"> of surface soil moisture measurements from multiple microsites</w:t>
      </w:r>
      <w:r>
        <w:rPr>
          <w:rFonts w:ascii="Times New Roman" w:hAnsi="Times New Roman" w:cs="Times New Roman"/>
          <w:sz w:val="24"/>
          <w:szCs w:val="24"/>
          <w:lang w:val="en-GB"/>
        </w:rPr>
        <w:t xml:space="preserve">” and it is explicated in the text. So…I don´t know what more the reviewer wants. </w:t>
      </w:r>
      <w:r w:rsidRPr="00802B68">
        <w:rPr>
          <w:rFonts w:ascii="Times New Roman" w:hAnsi="Times New Roman" w:cs="Times New Roman"/>
          <w:sz w:val="24"/>
          <w:szCs w:val="24"/>
        </w:rPr>
        <w:t>Some idea?</w:t>
      </w:r>
    </w:p>
  </w:comment>
  <w:comment w:id="152" w:author="Usuario" w:date="2021-10-05T10:22:00Z" w:initials="U">
    <w:p w14:paraId="7B811D26" w14:textId="5C7457D7" w:rsidR="00916FF3" w:rsidRPr="00802B68" w:rsidRDefault="00916FF3">
      <w:pPr>
        <w:pStyle w:val="Textocomentario"/>
      </w:pPr>
      <w:r>
        <w:rPr>
          <w:rStyle w:val="Refdecomentario"/>
        </w:rPr>
        <w:annotationRef/>
      </w:r>
      <w:r w:rsidRPr="00802B68">
        <w:t>No clue. What the reviewer wants exactly?</w:t>
      </w:r>
    </w:p>
  </w:comment>
  <w:comment w:id="166" w:author="Fernando Tomás Maestre Gil" w:date="2021-10-06T11:43:00Z" w:initials="FTMG">
    <w:p w14:paraId="40053850" w14:textId="3ACC113F" w:rsidR="00320CA0" w:rsidRDefault="00320CA0">
      <w:pPr>
        <w:pStyle w:val="Textocomentario"/>
      </w:pPr>
      <w:r>
        <w:rPr>
          <w:rStyle w:val="Refdecomentario"/>
        </w:rPr>
        <w:annotationRef/>
      </w:r>
      <w:r>
        <w:t xml:space="preserve">Creo que estaría bien añadir una frase a continuación explicando el </w:t>
      </w:r>
      <w:proofErr w:type="spellStart"/>
      <w:r>
        <w:t>pq</w:t>
      </w:r>
      <w:proofErr w:type="spellEnd"/>
      <w:r>
        <w:t xml:space="preserve"> seleccionamos este umbral. Blas te puedes encargar de ello (</w:t>
      </w:r>
      <w:proofErr w:type="gramStart"/>
      <w:r>
        <w:t xml:space="preserve">y poner alguna </w:t>
      </w:r>
      <w:proofErr w:type="spellStart"/>
      <w:r>
        <w:t>ref</w:t>
      </w:r>
      <w:proofErr w:type="spellEnd"/>
      <w:r>
        <w:t xml:space="preserve"> para apoyarlo si es un umbral que se use comúnmente?</w:t>
      </w:r>
      <w:proofErr w:type="gramEnd"/>
      <w:r>
        <w:t>)</w:t>
      </w:r>
    </w:p>
  </w:comment>
  <w:comment w:id="173" w:author="Fernando Tomás Maestre Gil" w:date="2021-10-06T11:50:00Z" w:initials="FTMG">
    <w:p w14:paraId="5BA1BB4C" w14:textId="4014EBA5" w:rsidR="00320CA0" w:rsidRDefault="00320CA0">
      <w:pPr>
        <w:pStyle w:val="Textocomentario"/>
      </w:pPr>
      <w:r>
        <w:rPr>
          <w:rStyle w:val="Refdecomentario"/>
        </w:rPr>
        <w:annotationRef/>
      </w:r>
      <w:r>
        <w:t xml:space="preserve">No queda muy claro a qué se refiere aquí. Si se refiere a si se hizo una calibración con los suelos in situ ya hemos dicho que no. </w:t>
      </w:r>
      <w:proofErr w:type="gramStart"/>
      <w:r>
        <w:t>Pero si se refiere a que los valores se calibraron con sensores que ya estaban si no recuerdo mal sí que se ha hecho en algún momento no (o ya no recuerdo si lo hicimos cuando hemos cambiado de tipo de sensor)?</w:t>
      </w:r>
      <w:proofErr w:type="gramEnd"/>
      <w:r>
        <w:t xml:space="preserve"> Lo compruebas con Sergio porfa y le contestas </w:t>
      </w:r>
      <w:proofErr w:type="spellStart"/>
      <w:r>
        <w:t>accordingly</w:t>
      </w:r>
      <w:proofErr w:type="spellEnd"/>
      <w:r>
        <w:t xml:space="preserve"> (tu respuesta no estaba tampoco muy clara).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B96C45" w15:done="0"/>
  <w15:commentEx w15:paraId="52D4EAB5" w15:done="0"/>
  <w15:commentEx w15:paraId="0E871F85" w15:done="0"/>
  <w15:commentEx w15:paraId="53E082F2" w15:done="0"/>
  <w15:commentEx w15:paraId="3CE62950" w15:done="0"/>
  <w15:commentEx w15:paraId="0410DDF8" w15:done="0"/>
  <w15:commentEx w15:paraId="11768913" w15:done="0"/>
  <w15:commentEx w15:paraId="2FC57887" w15:done="0"/>
  <w15:commentEx w15:paraId="781999A8" w15:done="0"/>
  <w15:commentEx w15:paraId="28E10675" w15:done="0"/>
  <w15:commentEx w15:paraId="68D6063C" w15:done="0"/>
  <w15:commentEx w15:paraId="753134F4" w15:done="0"/>
  <w15:commentEx w15:paraId="445E93B1" w15:done="0"/>
  <w15:commentEx w15:paraId="3EAAA1AA" w15:done="0"/>
  <w15:commentEx w15:paraId="44DE08EB" w15:done="0"/>
  <w15:commentEx w15:paraId="3B52062B" w15:done="0"/>
  <w15:commentEx w15:paraId="7B811D26" w15:done="0"/>
  <w15:commentEx w15:paraId="40053850" w15:done="0"/>
  <w15:commentEx w15:paraId="5BA1BB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7FFA4" w16cex:dateUtc="2021-10-06T08:57:00Z"/>
  <w16cex:commentExtensible w16cex:durableId="25080133" w16cex:dateUtc="2021-10-06T09:04:00Z"/>
  <w16cex:commentExtensible w16cex:durableId="25080192" w16cex:dateUtc="2021-10-06T09:05:00Z"/>
  <w16cex:commentExtensible w16cex:durableId="25080148" w16cex:dateUtc="2021-10-06T09:04:00Z"/>
  <w16cex:commentExtensible w16cex:durableId="250801A7" w16cex:dateUtc="2021-10-06T09:06:00Z"/>
  <w16cex:commentExtensible w16cex:durableId="2508017D" w16cex:dateUtc="2021-10-06T09:05:00Z"/>
  <w16cex:commentExtensible w16cex:durableId="2508023B" w16cex:dateUtc="2021-10-06T09:08:00Z"/>
  <w16cex:commentExtensible w16cex:durableId="2508024F" w16cex:dateUtc="2021-10-06T09:09:00Z"/>
  <w16cex:commentExtensible w16cex:durableId="25080271" w16cex:dateUtc="2021-10-06T09:09:00Z"/>
  <w16cex:commentExtensible w16cex:durableId="250803B2" w16cex:dateUtc="2021-10-06T09:14:00Z"/>
  <w16cex:commentExtensible w16cex:durableId="25080488" w16cex:dateUtc="2021-10-06T09:18:00Z"/>
  <w16cex:commentExtensible w16cex:durableId="2508059B" w16cex:dateUtc="2021-10-06T09:23:00Z"/>
  <w16cex:commentExtensible w16cex:durableId="250805D9" w16cex:dateUtc="2021-10-06T09:24:00Z"/>
  <w16cex:commentExtensible w16cex:durableId="2508085B" w16cex:dateUtc="2021-10-06T09:34:00Z"/>
  <w16cex:commentExtensible w16cex:durableId="25080999" w16cex:dateUtc="2021-10-06T09:40:00Z"/>
  <w16cex:commentExtensible w16cex:durableId="25080A6A" w16cex:dateUtc="2021-10-06T09:43:00Z"/>
  <w16cex:commentExtensible w16cex:durableId="25080BF7" w16cex:dateUtc="2021-10-06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B96C45" w16cid:durableId="2507FFA4"/>
  <w16cid:commentId w16cid:paraId="52D4EAB5" w16cid:durableId="25080133"/>
  <w16cid:commentId w16cid:paraId="0E871F85" w16cid:durableId="25080192"/>
  <w16cid:commentId w16cid:paraId="53E082F2" w16cid:durableId="25080148"/>
  <w16cid:commentId w16cid:paraId="3CE62950" w16cid:durableId="250801A7"/>
  <w16cid:commentId w16cid:paraId="0410DDF8" w16cid:durableId="2508017D"/>
  <w16cid:commentId w16cid:paraId="11768913" w16cid:durableId="2508023B"/>
  <w16cid:commentId w16cid:paraId="2FC57887" w16cid:durableId="2508024F"/>
  <w16cid:commentId w16cid:paraId="781999A8" w16cid:durableId="25080271"/>
  <w16cid:commentId w16cid:paraId="28E10675" w16cid:durableId="250803B2"/>
  <w16cid:commentId w16cid:paraId="68D6063C" w16cid:durableId="25080488"/>
  <w16cid:commentId w16cid:paraId="753134F4" w16cid:durableId="2508059B"/>
  <w16cid:commentId w16cid:paraId="445E93B1" w16cid:durableId="250805D9"/>
  <w16cid:commentId w16cid:paraId="3EAAA1AA" w16cid:durableId="2508085B"/>
  <w16cid:commentId w16cid:paraId="44DE08EB" w16cid:durableId="25080999"/>
  <w16cid:commentId w16cid:paraId="3B52062B" w16cid:durableId="2506A90F"/>
  <w16cid:commentId w16cid:paraId="7B811D26" w16cid:durableId="2506A5D8"/>
  <w16cid:commentId w16cid:paraId="40053850" w16cid:durableId="25080A6A"/>
  <w16cid:commentId w16cid:paraId="5BA1BB4C" w16cid:durableId="25080B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00E22"/>
    <w:multiLevelType w:val="hybridMultilevel"/>
    <w:tmpl w:val="E6748102"/>
    <w:lvl w:ilvl="0" w:tplc="FAA04F04">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nando Tomás Maestre Gil">
    <w15:presenceInfo w15:providerId="AD" w15:userId="S::fernando.maestre@urjc.es::40303062-a6d7-497c-9e82-9cc85dc0aab4"/>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4B7"/>
    <w:rsid w:val="0002472B"/>
    <w:rsid w:val="00156E59"/>
    <w:rsid w:val="00320CA0"/>
    <w:rsid w:val="003C0EB6"/>
    <w:rsid w:val="005E77F0"/>
    <w:rsid w:val="00802B68"/>
    <w:rsid w:val="00916FF3"/>
    <w:rsid w:val="00AD288D"/>
    <w:rsid w:val="00BB61F9"/>
    <w:rsid w:val="00BD34B7"/>
    <w:rsid w:val="00C65392"/>
    <w:rsid w:val="00D5536E"/>
    <w:rsid w:val="00DF1049"/>
    <w:rsid w:val="00E25C49"/>
    <w:rsid w:val="00E456D5"/>
    <w:rsid w:val="00F9158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0156"/>
  <w15:docId w15:val="{4F32C34D-F138-4A40-92E3-941F81C95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sid w:val="00A3201E"/>
    <w:rPr>
      <w:sz w:val="16"/>
      <w:szCs w:val="16"/>
    </w:rPr>
  </w:style>
  <w:style w:type="character" w:customStyle="1" w:styleId="TextocomentarioCar">
    <w:name w:val="Texto comentario Car"/>
    <w:basedOn w:val="Fuentedeprrafopredeter"/>
    <w:link w:val="Textocomentario"/>
    <w:uiPriority w:val="99"/>
    <w:semiHidden/>
    <w:qFormat/>
    <w:rsid w:val="00A3201E"/>
    <w:rPr>
      <w:sz w:val="20"/>
      <w:szCs w:val="20"/>
    </w:rPr>
  </w:style>
  <w:style w:type="character" w:customStyle="1" w:styleId="AsuntodelcomentarioCar">
    <w:name w:val="Asunto del comentario Car"/>
    <w:basedOn w:val="TextocomentarioCar"/>
    <w:link w:val="Asuntodelcomentario"/>
    <w:uiPriority w:val="99"/>
    <w:semiHidden/>
    <w:qFormat/>
    <w:rsid w:val="00A3201E"/>
    <w:rPr>
      <w:b/>
      <w:bCs/>
      <w:sz w:val="20"/>
      <w:szCs w:val="20"/>
    </w:rPr>
  </w:style>
  <w:style w:type="character" w:customStyle="1" w:styleId="TextodegloboCar">
    <w:name w:val="Texto de globo Car"/>
    <w:basedOn w:val="Fuentedeprrafopredeter"/>
    <w:link w:val="Textodeglobo"/>
    <w:uiPriority w:val="99"/>
    <w:semiHidden/>
    <w:qFormat/>
    <w:rsid w:val="00A3201E"/>
    <w:rPr>
      <w:rFonts w:ascii="Segoe UI" w:hAnsi="Segoe UI" w:cs="Segoe UI"/>
      <w:sz w:val="18"/>
      <w:szCs w:val="18"/>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extocomentario">
    <w:name w:val="annotation text"/>
    <w:basedOn w:val="Normal"/>
    <w:link w:val="TextocomentarioCar"/>
    <w:uiPriority w:val="99"/>
    <w:semiHidden/>
    <w:unhideWhenUsed/>
    <w:qFormat/>
    <w:rsid w:val="00A3201E"/>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A3201E"/>
    <w:rPr>
      <w:b/>
      <w:bCs/>
    </w:rPr>
  </w:style>
  <w:style w:type="paragraph" w:styleId="Textodeglobo">
    <w:name w:val="Balloon Text"/>
    <w:basedOn w:val="Normal"/>
    <w:link w:val="TextodegloboCar"/>
    <w:uiPriority w:val="99"/>
    <w:semiHidden/>
    <w:unhideWhenUsed/>
    <w:qFormat/>
    <w:rsid w:val="00A3201E"/>
    <w:pPr>
      <w:spacing w:after="0" w:line="240" w:lineRule="auto"/>
    </w:pPr>
    <w:rPr>
      <w:rFonts w:ascii="Segoe UI" w:hAnsi="Segoe UI" w:cs="Segoe UI"/>
      <w:sz w:val="18"/>
      <w:szCs w:val="18"/>
    </w:rPr>
  </w:style>
  <w:style w:type="paragraph" w:styleId="Prrafodelista">
    <w:name w:val="List Paragraph"/>
    <w:basedOn w:val="Normal"/>
    <w:uiPriority w:val="34"/>
    <w:qFormat/>
    <w:rsid w:val="005E7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9</Pages>
  <Words>2658</Words>
  <Characters>14623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Joaquín</cp:lastModifiedBy>
  <cp:revision>35</cp:revision>
  <dcterms:created xsi:type="dcterms:W3CDTF">2021-09-29T06:56:00Z</dcterms:created>
  <dcterms:modified xsi:type="dcterms:W3CDTF">2021-10-06T11:57:00Z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