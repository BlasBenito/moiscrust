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78413" w14:textId="147BDF15" w:rsidR="00BE26D2" w:rsidRPr="00BE26D2" w:rsidRDefault="00EB34B7" w:rsidP="00EB34B7">
      <w:pPr>
        <w:spacing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Fourteen years </w:t>
      </w:r>
      <w:r w:rsidRPr="00EB34B7">
        <w:rPr>
          <w:rFonts w:ascii="Times New Roman" w:hAnsi="Times New Roman" w:cs="Times New Roman"/>
          <w:b/>
          <w:bCs/>
          <w:sz w:val="24"/>
          <w:szCs w:val="24"/>
          <w:lang w:val="en-GB"/>
        </w:rPr>
        <w:t>of c</w:t>
      </w:r>
      <w:r>
        <w:rPr>
          <w:rFonts w:ascii="Times New Roman" w:hAnsi="Times New Roman" w:cs="Times New Roman"/>
          <w:b/>
          <w:bCs/>
          <w:sz w:val="24"/>
          <w:szCs w:val="24"/>
          <w:lang w:val="en-GB"/>
        </w:rPr>
        <w:t xml:space="preserve">ontinuous soil moisture records </w:t>
      </w:r>
      <w:r w:rsidRPr="00EB34B7">
        <w:rPr>
          <w:rFonts w:ascii="Times New Roman" w:hAnsi="Times New Roman" w:cs="Times New Roman"/>
          <w:b/>
          <w:bCs/>
          <w:sz w:val="24"/>
          <w:szCs w:val="24"/>
          <w:lang w:val="en-GB"/>
        </w:rPr>
        <w:t>from plant and biocrust-dominated microsites</w:t>
      </w:r>
    </w:p>
    <w:p w14:paraId="402A416B" w14:textId="343EDE67" w:rsidR="00040CC8" w:rsidRPr="00BE26D2" w:rsidRDefault="004E0404">
      <w:pPr>
        <w:spacing w:line="480" w:lineRule="auto"/>
        <w:jc w:val="both"/>
        <w:rPr>
          <w:rFonts w:ascii="Times New Roman" w:hAnsi="Times New Roman" w:cs="Times New Roman"/>
          <w:sz w:val="24"/>
          <w:szCs w:val="24"/>
        </w:rPr>
      </w:pPr>
      <w:r w:rsidRPr="00BE26D2">
        <w:rPr>
          <w:rFonts w:ascii="Times New Roman" w:hAnsi="Times New Roman" w:cs="Times New Roman"/>
          <w:sz w:val="24"/>
          <w:szCs w:val="24"/>
        </w:rPr>
        <w:t>Joaquín Moreno</w:t>
      </w:r>
      <w:r w:rsidRPr="00BE26D2">
        <w:rPr>
          <w:rFonts w:ascii="Times New Roman" w:hAnsi="Times New Roman" w:cs="Times New Roman"/>
          <w:sz w:val="24"/>
          <w:szCs w:val="24"/>
          <w:vertAlign w:val="superscript"/>
        </w:rPr>
        <w:t>1*</w:t>
      </w:r>
      <w:r w:rsidRPr="00BE26D2">
        <w:rPr>
          <w:rFonts w:ascii="Times New Roman" w:hAnsi="Times New Roman" w:cs="Times New Roman"/>
          <w:sz w:val="24"/>
          <w:szCs w:val="24"/>
        </w:rPr>
        <w:t>, Sergio Asensio</w:t>
      </w:r>
      <w:r w:rsidRPr="00BE26D2">
        <w:rPr>
          <w:rFonts w:ascii="Times New Roman" w:hAnsi="Times New Roman" w:cs="Times New Roman"/>
          <w:sz w:val="24"/>
          <w:szCs w:val="24"/>
          <w:vertAlign w:val="superscript"/>
        </w:rPr>
        <w:t>1</w:t>
      </w:r>
      <w:r w:rsidRPr="00BE26D2">
        <w:rPr>
          <w:rFonts w:ascii="Times New Roman" w:hAnsi="Times New Roman" w:cs="Times New Roman"/>
          <w:sz w:val="24"/>
          <w:szCs w:val="24"/>
        </w:rPr>
        <w:t>, Miguel Berdugo</w:t>
      </w:r>
      <w:r w:rsidRPr="00BE26D2">
        <w:rPr>
          <w:rFonts w:ascii="Times New Roman" w:hAnsi="Times New Roman" w:cs="Times New Roman"/>
          <w:sz w:val="24"/>
          <w:szCs w:val="24"/>
          <w:vertAlign w:val="superscript"/>
        </w:rPr>
        <w:t>1,2</w:t>
      </w:r>
      <w:r w:rsidRPr="00BE26D2">
        <w:rPr>
          <w:rFonts w:ascii="Times New Roman" w:hAnsi="Times New Roman" w:cs="Times New Roman"/>
          <w:sz w:val="24"/>
          <w:szCs w:val="24"/>
        </w:rPr>
        <w:t>, Beatriz Gozalo</w:t>
      </w:r>
      <w:r w:rsidRPr="00BE26D2">
        <w:rPr>
          <w:rFonts w:ascii="Times New Roman" w:hAnsi="Times New Roman" w:cs="Times New Roman"/>
          <w:sz w:val="24"/>
          <w:szCs w:val="24"/>
          <w:vertAlign w:val="superscript"/>
        </w:rPr>
        <w:t>1</w:t>
      </w:r>
      <w:r w:rsidRPr="00BE26D2">
        <w:rPr>
          <w:rFonts w:ascii="Times New Roman" w:hAnsi="Times New Roman" w:cs="Times New Roman"/>
          <w:sz w:val="24"/>
          <w:szCs w:val="24"/>
        </w:rPr>
        <w:t>, Victoria Ochoa</w:t>
      </w:r>
      <w:r w:rsidRPr="00BE26D2">
        <w:rPr>
          <w:rFonts w:ascii="Times New Roman" w:hAnsi="Times New Roman" w:cs="Times New Roman"/>
          <w:sz w:val="24"/>
          <w:szCs w:val="24"/>
          <w:vertAlign w:val="superscript"/>
        </w:rPr>
        <w:t>1</w:t>
      </w:r>
      <w:r w:rsidRPr="00BE26D2">
        <w:rPr>
          <w:rFonts w:ascii="Times New Roman" w:hAnsi="Times New Roman" w:cs="Times New Roman"/>
          <w:sz w:val="24"/>
          <w:szCs w:val="24"/>
        </w:rPr>
        <w:t xml:space="preserve">, </w:t>
      </w:r>
      <w:r w:rsidR="00A77B2D">
        <w:rPr>
          <w:rFonts w:ascii="Times New Roman" w:hAnsi="Times New Roman" w:cs="Times New Roman"/>
          <w:sz w:val="24"/>
          <w:szCs w:val="24"/>
        </w:rPr>
        <w:t>David Sánchez Pescador</w:t>
      </w:r>
      <w:r w:rsidR="00A77B2D" w:rsidRPr="00647636">
        <w:rPr>
          <w:rFonts w:ascii="Times New Roman" w:hAnsi="Times New Roman" w:cs="Times New Roman"/>
          <w:sz w:val="24"/>
          <w:szCs w:val="24"/>
          <w:vertAlign w:val="superscript"/>
        </w:rPr>
        <w:t>3,4</w:t>
      </w:r>
      <w:r w:rsidR="00A77B2D">
        <w:rPr>
          <w:rFonts w:ascii="Times New Roman" w:hAnsi="Times New Roman" w:cs="Times New Roman"/>
          <w:sz w:val="24"/>
          <w:szCs w:val="24"/>
        </w:rPr>
        <w:t xml:space="preserve">, </w:t>
      </w:r>
      <w:r w:rsidRPr="00BE26D2">
        <w:rPr>
          <w:rFonts w:ascii="Times New Roman" w:hAnsi="Times New Roman" w:cs="Times New Roman"/>
          <w:sz w:val="24"/>
          <w:szCs w:val="24"/>
        </w:rPr>
        <w:t>Blas M. Benito</w:t>
      </w:r>
      <w:r w:rsidRPr="00BE26D2">
        <w:rPr>
          <w:rFonts w:ascii="Times New Roman" w:hAnsi="Times New Roman" w:cs="Times New Roman"/>
          <w:sz w:val="24"/>
          <w:szCs w:val="24"/>
          <w:vertAlign w:val="superscript"/>
        </w:rPr>
        <w:t>1</w:t>
      </w:r>
      <w:r w:rsidRPr="00BE26D2">
        <w:rPr>
          <w:rFonts w:ascii="Times New Roman" w:hAnsi="Times New Roman" w:cs="Times New Roman"/>
          <w:sz w:val="24"/>
          <w:szCs w:val="24"/>
        </w:rPr>
        <w:t xml:space="preserve"> &amp; Fernando T. Maestre</w:t>
      </w:r>
      <w:r w:rsidRPr="00BE26D2">
        <w:rPr>
          <w:rFonts w:ascii="Times New Roman" w:hAnsi="Times New Roman" w:cs="Times New Roman"/>
          <w:sz w:val="24"/>
          <w:szCs w:val="24"/>
          <w:vertAlign w:val="superscript"/>
        </w:rPr>
        <w:t>1,</w:t>
      </w:r>
      <w:r w:rsidR="00A77B2D">
        <w:rPr>
          <w:rFonts w:ascii="Times New Roman" w:hAnsi="Times New Roman" w:cs="Times New Roman"/>
          <w:sz w:val="24"/>
          <w:szCs w:val="24"/>
          <w:vertAlign w:val="superscript"/>
        </w:rPr>
        <w:t>5</w:t>
      </w:r>
    </w:p>
    <w:p w14:paraId="5222665B" w14:textId="77777777" w:rsidR="00040CC8" w:rsidRPr="00BE26D2" w:rsidRDefault="004E0404">
      <w:pPr>
        <w:spacing w:line="480" w:lineRule="auto"/>
        <w:jc w:val="both"/>
        <w:rPr>
          <w:rFonts w:ascii="Times New Roman" w:hAnsi="Times New Roman" w:cs="Times New Roman"/>
          <w:sz w:val="24"/>
          <w:szCs w:val="24"/>
        </w:rPr>
      </w:pPr>
      <w:r w:rsidRPr="00BE26D2">
        <w:rPr>
          <w:rFonts w:ascii="Times New Roman" w:hAnsi="Times New Roman" w:cs="Times New Roman"/>
          <w:sz w:val="24"/>
          <w:szCs w:val="24"/>
          <w:vertAlign w:val="superscript"/>
        </w:rPr>
        <w:t>1</w:t>
      </w:r>
      <w:r w:rsidRPr="00BE26D2">
        <w:rPr>
          <w:rFonts w:ascii="Times New Roman" w:hAnsi="Times New Roman" w:cs="Times New Roman"/>
          <w:sz w:val="24"/>
          <w:szCs w:val="24"/>
        </w:rPr>
        <w:t>Instituto Multidisciplinar para el Estudio del Medio “Ramon Margalef”, Universidad de Alicante, Edificio Nuevos Institutos, Carretera de San Vicente del Raspeig s/n, 03690 San Vicente del Raspeig, Spain</w:t>
      </w:r>
    </w:p>
    <w:p w14:paraId="0CBD8B80" w14:textId="2A1A7186" w:rsidR="00040CC8" w:rsidRDefault="004E0404">
      <w:pPr>
        <w:spacing w:line="480" w:lineRule="auto"/>
        <w:jc w:val="both"/>
        <w:rPr>
          <w:rFonts w:ascii="Times New Roman" w:hAnsi="Times New Roman" w:cs="Times New Roman"/>
          <w:sz w:val="24"/>
          <w:szCs w:val="24"/>
        </w:rPr>
      </w:pPr>
      <w:r w:rsidRPr="00BE26D2">
        <w:rPr>
          <w:rFonts w:ascii="Times New Roman" w:hAnsi="Times New Roman" w:cs="Times New Roman"/>
          <w:sz w:val="24"/>
          <w:szCs w:val="24"/>
          <w:vertAlign w:val="superscript"/>
          <w:lang w:val="en-GB"/>
        </w:rPr>
        <w:t>2</w:t>
      </w:r>
      <w:r w:rsidRPr="00BE26D2">
        <w:rPr>
          <w:rFonts w:ascii="Times New Roman" w:hAnsi="Times New Roman" w:cs="Times New Roman"/>
          <w:sz w:val="24"/>
          <w:szCs w:val="24"/>
          <w:lang w:val="en-GB"/>
        </w:rPr>
        <w:t xml:space="preserve">Institut Department of Environmental Systems Science, ETH Zürich. </w:t>
      </w:r>
      <w:r w:rsidRPr="00BE26D2">
        <w:rPr>
          <w:rFonts w:ascii="Times New Roman" w:hAnsi="Times New Roman" w:cs="Times New Roman"/>
          <w:sz w:val="24"/>
          <w:szCs w:val="24"/>
        </w:rPr>
        <w:t>Universitätstrasse 16, 8092 Zurich, Switzerland</w:t>
      </w:r>
    </w:p>
    <w:p w14:paraId="5381E198" w14:textId="00970D82" w:rsidR="00A77B2D" w:rsidRDefault="00A77B2D">
      <w:pPr>
        <w:spacing w:line="480" w:lineRule="auto"/>
        <w:jc w:val="both"/>
        <w:rPr>
          <w:rFonts w:ascii="Times New Roman" w:hAnsi="Times New Roman" w:cs="Times New Roman"/>
        </w:rPr>
      </w:pPr>
      <w:r w:rsidRPr="001C401B">
        <w:rPr>
          <w:rFonts w:ascii="Times New Roman" w:hAnsi="Times New Roman" w:cs="Times New Roman"/>
          <w:vertAlign w:val="superscript"/>
        </w:rPr>
        <w:t>3</w:t>
      </w:r>
      <w:r w:rsidRPr="00AF3D72">
        <w:rPr>
          <w:rFonts w:ascii="Times New Roman" w:hAnsi="Times New Roman" w:cs="Times New Roman"/>
        </w:rPr>
        <w:t>Departamento de Farmacología, Farmacognosia y Botánica, Facultad de Farmacia, Universidad Complutense de Madrid, Madrid, Spain.</w:t>
      </w:r>
    </w:p>
    <w:p w14:paraId="3DEDF2CB" w14:textId="555F7046" w:rsidR="00A77B2D" w:rsidRPr="00BE26D2" w:rsidRDefault="00A77B2D">
      <w:pPr>
        <w:spacing w:line="480" w:lineRule="auto"/>
        <w:jc w:val="both"/>
        <w:rPr>
          <w:rFonts w:ascii="Times New Roman" w:hAnsi="Times New Roman" w:cs="Times New Roman"/>
          <w:sz w:val="24"/>
          <w:szCs w:val="24"/>
        </w:rPr>
      </w:pPr>
      <w:r>
        <w:rPr>
          <w:rFonts w:ascii="Times New Roman" w:hAnsi="Times New Roman" w:cs="Times New Roman"/>
          <w:vertAlign w:val="superscript"/>
        </w:rPr>
        <w:t>4</w:t>
      </w:r>
      <w:r w:rsidRPr="00AF3D72">
        <w:rPr>
          <w:rFonts w:ascii="Times New Roman" w:hAnsi="Times New Roman" w:cs="Times New Roman"/>
        </w:rPr>
        <w:t>Departamento de Biología y Geología, Física y Química Inorgánica, Escuela Superior de Ciencias Experimentales y Tecnológicas, Universidad</w:t>
      </w:r>
      <w:r>
        <w:rPr>
          <w:rFonts w:ascii="Times New Roman" w:hAnsi="Times New Roman" w:cs="Times New Roman"/>
        </w:rPr>
        <w:t xml:space="preserve"> Rey Juan Carlos, </w:t>
      </w:r>
      <w:r w:rsidRPr="001C401B">
        <w:rPr>
          <w:rFonts w:ascii="Times New Roman" w:hAnsi="Times New Roman" w:cs="Times New Roman"/>
        </w:rPr>
        <w:t>C</w:t>
      </w:r>
      <w:r>
        <w:rPr>
          <w:rFonts w:ascii="Times New Roman" w:hAnsi="Times New Roman" w:cs="Times New Roman"/>
        </w:rPr>
        <w:t>alle Tulipán s/n,</w:t>
      </w:r>
      <w:r w:rsidRPr="001C401B">
        <w:rPr>
          <w:rFonts w:ascii="Times New Roman" w:hAnsi="Times New Roman" w:cs="Times New Roman"/>
        </w:rPr>
        <w:t xml:space="preserve"> 28933 Móstoles, Madrid</w:t>
      </w:r>
      <w:r>
        <w:rPr>
          <w:rFonts w:ascii="Times New Roman" w:hAnsi="Times New Roman" w:cs="Times New Roman"/>
        </w:rPr>
        <w:t>, Spain</w:t>
      </w:r>
    </w:p>
    <w:p w14:paraId="5E9D6A31" w14:textId="6AE6DA20" w:rsidR="00040CC8" w:rsidRPr="00BE26D2" w:rsidRDefault="00A77B2D">
      <w:pPr>
        <w:spacing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5</w:t>
      </w:r>
      <w:r w:rsidR="004E0404" w:rsidRPr="00BE26D2">
        <w:rPr>
          <w:rFonts w:ascii="Times New Roman" w:hAnsi="Times New Roman" w:cs="Times New Roman"/>
          <w:sz w:val="24"/>
          <w:szCs w:val="24"/>
        </w:rPr>
        <w:t>Departamento de Ecología, Universidad de Alicante, Carretera de San Vicente del Raspeig s/n, 03690 San Vicente del Raspeig, Alicante, Spain</w:t>
      </w:r>
    </w:p>
    <w:p w14:paraId="57FFB895" w14:textId="77777777" w:rsidR="00040CC8" w:rsidRPr="00BE26D2" w:rsidRDefault="004E0404">
      <w:pPr>
        <w:spacing w:line="480" w:lineRule="auto"/>
        <w:jc w:val="both"/>
        <w:rPr>
          <w:rFonts w:ascii="Times New Roman" w:hAnsi="Times New Roman" w:cs="Times New Roman"/>
          <w:sz w:val="24"/>
          <w:szCs w:val="24"/>
          <w:lang w:val="en-GB"/>
        </w:rPr>
      </w:pPr>
      <w:r w:rsidRPr="00BE26D2">
        <w:rPr>
          <w:rFonts w:ascii="Times New Roman" w:hAnsi="Times New Roman" w:cs="Times New Roman"/>
          <w:sz w:val="24"/>
          <w:szCs w:val="24"/>
          <w:lang w:val="en-GB"/>
        </w:rPr>
        <w:t>*Corresponding author: joaquin.moreno@ua.es</w:t>
      </w:r>
    </w:p>
    <w:p w14:paraId="4BE100C6" w14:textId="77777777" w:rsidR="000E3C97" w:rsidRDefault="000E3C97">
      <w:pPr>
        <w:spacing w:line="480" w:lineRule="auto"/>
        <w:jc w:val="both"/>
        <w:rPr>
          <w:rFonts w:ascii="Times New Roman" w:hAnsi="Times New Roman" w:cs="Times New Roman"/>
          <w:b/>
          <w:sz w:val="24"/>
          <w:szCs w:val="24"/>
          <w:lang w:val="en-GB"/>
        </w:rPr>
      </w:pPr>
    </w:p>
    <w:p w14:paraId="77D8E132" w14:textId="77777777" w:rsidR="000E3C97" w:rsidRDefault="000E3C97">
      <w:pPr>
        <w:spacing w:line="480" w:lineRule="auto"/>
        <w:jc w:val="both"/>
        <w:rPr>
          <w:rFonts w:ascii="Times New Roman" w:hAnsi="Times New Roman" w:cs="Times New Roman"/>
          <w:b/>
          <w:sz w:val="24"/>
          <w:szCs w:val="24"/>
          <w:lang w:val="en-GB"/>
        </w:rPr>
      </w:pPr>
    </w:p>
    <w:p w14:paraId="110B4951" w14:textId="77777777" w:rsidR="000E3C97" w:rsidRDefault="000E3C97">
      <w:pPr>
        <w:spacing w:line="480" w:lineRule="auto"/>
        <w:jc w:val="both"/>
        <w:rPr>
          <w:rFonts w:ascii="Times New Roman" w:hAnsi="Times New Roman" w:cs="Times New Roman"/>
          <w:b/>
          <w:sz w:val="24"/>
          <w:szCs w:val="24"/>
          <w:lang w:val="en-GB"/>
        </w:rPr>
      </w:pPr>
    </w:p>
    <w:p w14:paraId="52BD0771" w14:textId="77777777" w:rsidR="000E3C97" w:rsidRDefault="000E3C97">
      <w:pPr>
        <w:spacing w:line="480" w:lineRule="auto"/>
        <w:jc w:val="both"/>
        <w:rPr>
          <w:rFonts w:ascii="Times New Roman" w:hAnsi="Times New Roman" w:cs="Times New Roman"/>
          <w:b/>
          <w:sz w:val="24"/>
          <w:szCs w:val="24"/>
          <w:lang w:val="en-GB"/>
        </w:rPr>
      </w:pPr>
    </w:p>
    <w:p w14:paraId="085923B8" w14:textId="7908694F" w:rsidR="00040CC8" w:rsidRPr="00BE26D2" w:rsidRDefault="004E0404">
      <w:pPr>
        <w:spacing w:line="480" w:lineRule="auto"/>
        <w:jc w:val="both"/>
        <w:rPr>
          <w:rFonts w:ascii="Times New Roman" w:hAnsi="Times New Roman" w:cs="Times New Roman"/>
          <w:b/>
          <w:sz w:val="24"/>
          <w:szCs w:val="24"/>
          <w:lang w:val="en-GB"/>
        </w:rPr>
      </w:pPr>
      <w:r w:rsidRPr="00BE26D2">
        <w:rPr>
          <w:rFonts w:ascii="Times New Roman" w:hAnsi="Times New Roman" w:cs="Times New Roman"/>
          <w:b/>
          <w:sz w:val="24"/>
          <w:szCs w:val="24"/>
          <w:lang w:val="en-GB"/>
        </w:rPr>
        <w:t>Abstract</w:t>
      </w:r>
    </w:p>
    <w:p w14:paraId="5EBBF96C" w14:textId="41B095EB" w:rsidR="0061674A" w:rsidRDefault="0061674A">
      <w:pPr>
        <w:spacing w:line="480" w:lineRule="auto"/>
        <w:jc w:val="both"/>
        <w:rPr>
          <w:rFonts w:ascii="Times New Roman" w:hAnsi="Times New Roman" w:cs="Times New Roman"/>
          <w:sz w:val="24"/>
          <w:szCs w:val="24"/>
          <w:lang w:val="en-GB"/>
        </w:rPr>
      </w:pPr>
      <w:r w:rsidRPr="00BE26D2">
        <w:rPr>
          <w:rFonts w:ascii="Times New Roman" w:hAnsi="Times New Roman" w:cs="Times New Roman"/>
          <w:sz w:val="24"/>
          <w:szCs w:val="24"/>
          <w:lang w:val="en-GB"/>
        </w:rPr>
        <w:lastRenderedPageBreak/>
        <w:t xml:space="preserve">Drylands cover ~41% of the terrestrial surface. In these </w:t>
      </w:r>
      <w:r w:rsidR="002559C6" w:rsidRPr="00BE26D2">
        <w:rPr>
          <w:rFonts w:ascii="Times New Roman" w:hAnsi="Times New Roman" w:cs="Times New Roman"/>
          <w:sz w:val="24"/>
          <w:szCs w:val="24"/>
          <w:lang w:val="en-GB"/>
        </w:rPr>
        <w:t xml:space="preserve">water-limited </w:t>
      </w:r>
      <w:r w:rsidRPr="00BE26D2">
        <w:rPr>
          <w:rFonts w:ascii="Times New Roman" w:hAnsi="Times New Roman" w:cs="Times New Roman"/>
          <w:sz w:val="24"/>
          <w:szCs w:val="24"/>
          <w:lang w:val="en-GB"/>
        </w:rPr>
        <w:t xml:space="preserve">habitats, soil moisture contributes to multiple hydrological processes and is a crucial determinant of the activity </w:t>
      </w:r>
      <w:r w:rsidR="002559C6" w:rsidRPr="00BE26D2">
        <w:rPr>
          <w:rFonts w:ascii="Times New Roman" w:hAnsi="Times New Roman" w:cs="Times New Roman"/>
          <w:sz w:val="24"/>
          <w:szCs w:val="24"/>
          <w:lang w:val="en-GB"/>
        </w:rPr>
        <w:t xml:space="preserve">and performance </w:t>
      </w:r>
      <w:r w:rsidRPr="00BE26D2">
        <w:rPr>
          <w:rFonts w:ascii="Times New Roman" w:hAnsi="Times New Roman" w:cs="Times New Roman"/>
          <w:sz w:val="24"/>
          <w:szCs w:val="24"/>
          <w:lang w:val="en-GB"/>
        </w:rPr>
        <w:t xml:space="preserve">of </w:t>
      </w:r>
      <w:r w:rsidR="002559C6" w:rsidRPr="00BE26D2">
        <w:rPr>
          <w:rFonts w:ascii="Times New Roman" w:hAnsi="Times New Roman" w:cs="Times New Roman"/>
          <w:sz w:val="24"/>
          <w:szCs w:val="24"/>
          <w:lang w:val="en-GB"/>
        </w:rPr>
        <w:t xml:space="preserve">above- and belowground organisms and of the </w:t>
      </w:r>
      <w:r w:rsidR="000E3C97">
        <w:rPr>
          <w:rFonts w:ascii="Times New Roman" w:hAnsi="Times New Roman" w:cs="Times New Roman"/>
          <w:sz w:val="24"/>
          <w:szCs w:val="24"/>
          <w:lang w:val="en-GB"/>
        </w:rPr>
        <w:t xml:space="preserve">ecosystem </w:t>
      </w:r>
      <w:r w:rsidR="002559C6" w:rsidRPr="00BE26D2">
        <w:rPr>
          <w:rFonts w:ascii="Times New Roman" w:hAnsi="Times New Roman" w:cs="Times New Roman"/>
          <w:sz w:val="24"/>
          <w:szCs w:val="24"/>
          <w:lang w:val="en-GB"/>
        </w:rPr>
        <w:t>processes that rely on them</w:t>
      </w:r>
      <w:r w:rsidRPr="00BE26D2">
        <w:rPr>
          <w:rFonts w:ascii="Times New Roman" w:hAnsi="Times New Roman" w:cs="Times New Roman"/>
          <w:sz w:val="24"/>
          <w:szCs w:val="24"/>
          <w:lang w:val="en-GB"/>
        </w:rPr>
        <w:t xml:space="preserve">. Thus, an accurate characterisation of the temporal dynamics of soil moisture </w:t>
      </w:r>
      <w:r w:rsidR="002559C6" w:rsidRPr="00BE26D2">
        <w:rPr>
          <w:rFonts w:ascii="Times New Roman" w:hAnsi="Times New Roman" w:cs="Times New Roman"/>
          <w:sz w:val="24"/>
          <w:szCs w:val="24"/>
          <w:lang w:val="en-GB"/>
        </w:rPr>
        <w:t xml:space="preserve">is critical to </w:t>
      </w:r>
      <w:r w:rsidRPr="00BE26D2">
        <w:rPr>
          <w:rFonts w:ascii="Times New Roman" w:hAnsi="Times New Roman" w:cs="Times New Roman"/>
          <w:sz w:val="24"/>
          <w:szCs w:val="24"/>
          <w:lang w:val="en-GB"/>
        </w:rPr>
        <w:t xml:space="preserve">improve our understanding of how </w:t>
      </w:r>
      <w:r w:rsidR="002559C6" w:rsidRPr="00BE26D2">
        <w:rPr>
          <w:rFonts w:ascii="Times New Roman" w:hAnsi="Times New Roman" w:cs="Times New Roman"/>
          <w:sz w:val="24"/>
          <w:szCs w:val="24"/>
          <w:lang w:val="en-GB"/>
        </w:rPr>
        <w:t xml:space="preserve">dryland ecosystems function and are responding to </w:t>
      </w:r>
      <w:r w:rsidRPr="00BE26D2">
        <w:rPr>
          <w:rFonts w:ascii="Times New Roman" w:hAnsi="Times New Roman" w:cs="Times New Roman"/>
          <w:sz w:val="24"/>
          <w:szCs w:val="24"/>
          <w:lang w:val="en-GB"/>
        </w:rPr>
        <w:t xml:space="preserve">ongoing climate change. Furthermore, it may help improve </w:t>
      </w:r>
      <w:r w:rsidR="000E3C97">
        <w:rPr>
          <w:rFonts w:ascii="Times New Roman" w:hAnsi="Times New Roman" w:cs="Times New Roman"/>
          <w:sz w:val="24"/>
          <w:szCs w:val="24"/>
          <w:lang w:val="en-GB"/>
        </w:rPr>
        <w:t>climatic forecasts</w:t>
      </w:r>
      <w:r w:rsidRPr="00BE26D2">
        <w:rPr>
          <w:rFonts w:ascii="Times New Roman" w:hAnsi="Times New Roman" w:cs="Times New Roman"/>
          <w:sz w:val="24"/>
          <w:szCs w:val="24"/>
          <w:lang w:val="en-GB"/>
        </w:rPr>
        <w:t xml:space="preserve"> and drought monitoring. Here we present the MOISCRUST </w:t>
      </w:r>
      <w:r w:rsidR="000E3C97">
        <w:rPr>
          <w:rFonts w:ascii="Times New Roman" w:hAnsi="Times New Roman" w:cs="Times New Roman"/>
          <w:sz w:val="24"/>
          <w:szCs w:val="24"/>
          <w:lang w:val="en-GB"/>
        </w:rPr>
        <w:t>dataset</w:t>
      </w:r>
      <w:r w:rsidRPr="00BE26D2">
        <w:rPr>
          <w:rFonts w:ascii="Times New Roman" w:hAnsi="Times New Roman" w:cs="Times New Roman"/>
          <w:sz w:val="24"/>
          <w:szCs w:val="24"/>
          <w:lang w:val="en-GB"/>
        </w:rPr>
        <w:t>, a long</w:t>
      </w:r>
      <w:r w:rsidR="002559C6" w:rsidRPr="00BE26D2">
        <w:rPr>
          <w:rFonts w:ascii="Times New Roman" w:hAnsi="Times New Roman" w:cs="Times New Roman"/>
          <w:sz w:val="24"/>
          <w:szCs w:val="24"/>
          <w:lang w:val="en-GB"/>
        </w:rPr>
        <w:t>-term (2006-2020)</w:t>
      </w:r>
      <w:r w:rsidRPr="00BE26D2">
        <w:rPr>
          <w:rFonts w:ascii="Times New Roman" w:hAnsi="Times New Roman" w:cs="Times New Roman"/>
          <w:sz w:val="24"/>
          <w:szCs w:val="24"/>
          <w:lang w:val="en-GB"/>
        </w:rPr>
        <w:t xml:space="preserve"> soil moisture </w:t>
      </w:r>
      <w:r w:rsidR="002559C6" w:rsidRPr="00BE26D2">
        <w:rPr>
          <w:rFonts w:ascii="Times New Roman" w:hAnsi="Times New Roman" w:cs="Times New Roman"/>
          <w:sz w:val="24"/>
          <w:szCs w:val="24"/>
          <w:lang w:val="en-GB"/>
        </w:rPr>
        <w:t>data</w:t>
      </w:r>
      <w:r w:rsidR="00647636">
        <w:rPr>
          <w:rFonts w:ascii="Times New Roman" w:hAnsi="Times New Roman" w:cs="Times New Roman"/>
          <w:sz w:val="24"/>
          <w:szCs w:val="24"/>
          <w:lang w:val="en-GB"/>
        </w:rPr>
        <w:t>set</w:t>
      </w:r>
      <w:r w:rsidRPr="00BE26D2">
        <w:rPr>
          <w:rFonts w:ascii="Times New Roman" w:hAnsi="Times New Roman" w:cs="Times New Roman"/>
          <w:sz w:val="24"/>
          <w:szCs w:val="24"/>
          <w:lang w:val="en-GB"/>
        </w:rPr>
        <w:t xml:space="preserve"> at a sub-daily resolution from five different microsites </w:t>
      </w:r>
      <w:r w:rsidR="002559C6" w:rsidRPr="00BE26D2">
        <w:rPr>
          <w:rFonts w:ascii="Times New Roman" w:hAnsi="Times New Roman" w:cs="Times New Roman"/>
          <w:sz w:val="24"/>
          <w:szCs w:val="24"/>
          <w:lang w:val="en-GB"/>
        </w:rPr>
        <w:t xml:space="preserve">(vascular plants and biocrusts) </w:t>
      </w:r>
      <w:r w:rsidRPr="00BE26D2">
        <w:rPr>
          <w:rFonts w:ascii="Times New Roman" w:hAnsi="Times New Roman" w:cs="Times New Roman"/>
          <w:sz w:val="24"/>
          <w:szCs w:val="24"/>
          <w:lang w:val="en-GB"/>
        </w:rPr>
        <w:t>in a Mediterranean semiarid dryland</w:t>
      </w:r>
      <w:r w:rsidR="002559C6" w:rsidRPr="00BE26D2">
        <w:rPr>
          <w:rFonts w:ascii="Times New Roman" w:hAnsi="Times New Roman" w:cs="Times New Roman"/>
          <w:sz w:val="24"/>
          <w:szCs w:val="24"/>
          <w:lang w:val="en-GB"/>
        </w:rPr>
        <w:t xml:space="preserve"> located in Central Spain</w:t>
      </w:r>
      <w:r w:rsidRPr="00BE26D2">
        <w:rPr>
          <w:rFonts w:ascii="Times New Roman" w:hAnsi="Times New Roman" w:cs="Times New Roman"/>
          <w:sz w:val="24"/>
          <w:szCs w:val="24"/>
          <w:lang w:val="en-GB"/>
        </w:rPr>
        <w:t xml:space="preserve">. MOISCRUST is </w:t>
      </w:r>
      <w:r w:rsidR="002559C6" w:rsidRPr="00BE26D2">
        <w:rPr>
          <w:rFonts w:ascii="Times New Roman" w:hAnsi="Times New Roman" w:cs="Times New Roman"/>
          <w:sz w:val="24"/>
          <w:szCs w:val="24"/>
          <w:lang w:val="en-GB"/>
        </w:rPr>
        <w:t>a unique data</w:t>
      </w:r>
      <w:r w:rsidR="000E3C97">
        <w:rPr>
          <w:rFonts w:ascii="Times New Roman" w:hAnsi="Times New Roman" w:cs="Times New Roman"/>
          <w:sz w:val="24"/>
          <w:szCs w:val="24"/>
          <w:lang w:val="en-GB"/>
        </w:rPr>
        <w:t>set</w:t>
      </w:r>
      <w:r w:rsidR="002559C6" w:rsidRPr="00BE26D2">
        <w:rPr>
          <w:rFonts w:ascii="Times New Roman" w:hAnsi="Times New Roman" w:cs="Times New Roman"/>
          <w:sz w:val="24"/>
          <w:szCs w:val="24"/>
          <w:lang w:val="en-GB"/>
        </w:rPr>
        <w:t xml:space="preserve"> </w:t>
      </w:r>
      <w:r w:rsidRPr="00BE26D2">
        <w:rPr>
          <w:rFonts w:ascii="Times New Roman" w:hAnsi="Times New Roman" w:cs="Times New Roman"/>
          <w:sz w:val="24"/>
          <w:szCs w:val="24"/>
          <w:lang w:val="en-GB"/>
        </w:rPr>
        <w:t>intended to provide data for long-term studies focused on understanding how both vascular plants and biocrusts determine soil water dynamics in drylands, and hence to improve current predictions on their responses to ongoing climate change.</w:t>
      </w:r>
    </w:p>
    <w:p w14:paraId="47183FB6" w14:textId="77777777" w:rsidR="000E3C97" w:rsidRPr="00BE26D2" w:rsidRDefault="000E3C97">
      <w:pPr>
        <w:spacing w:line="480" w:lineRule="auto"/>
        <w:jc w:val="both"/>
        <w:rPr>
          <w:rFonts w:ascii="Times New Roman" w:hAnsi="Times New Roman" w:cs="Times New Roman"/>
          <w:sz w:val="24"/>
          <w:szCs w:val="24"/>
          <w:lang w:val="en-GB"/>
        </w:rPr>
      </w:pPr>
    </w:p>
    <w:p w14:paraId="6C5C8B2F" w14:textId="77777777" w:rsidR="00040CC8" w:rsidRPr="00AF4A6D" w:rsidRDefault="004E0404">
      <w:pPr>
        <w:spacing w:line="480" w:lineRule="auto"/>
        <w:jc w:val="both"/>
        <w:rPr>
          <w:rFonts w:ascii="Times New Roman" w:hAnsi="Times New Roman" w:cs="Times New Roman"/>
          <w:b/>
          <w:sz w:val="24"/>
          <w:szCs w:val="24"/>
          <w:lang w:val="en-GB"/>
        </w:rPr>
      </w:pPr>
      <w:r w:rsidRPr="00AF4A6D">
        <w:rPr>
          <w:rFonts w:ascii="Times New Roman" w:hAnsi="Times New Roman" w:cs="Times New Roman"/>
          <w:b/>
          <w:sz w:val="24"/>
          <w:szCs w:val="24"/>
          <w:lang w:val="en-GB"/>
        </w:rPr>
        <w:t>Background &amp; Summary</w:t>
      </w:r>
    </w:p>
    <w:p w14:paraId="50E30787" w14:textId="2F45FF91" w:rsidR="007C2F11" w:rsidRPr="00AF4A6D" w:rsidRDefault="004E0404">
      <w:pPr>
        <w:spacing w:line="480" w:lineRule="auto"/>
        <w:jc w:val="both"/>
        <w:rPr>
          <w:rFonts w:ascii="Times New Roman" w:hAnsi="Times New Roman" w:cs="Times New Roman"/>
          <w:sz w:val="24"/>
          <w:szCs w:val="24"/>
          <w:lang w:val="en-GB"/>
        </w:rPr>
      </w:pPr>
      <w:r w:rsidRPr="00AF4A6D">
        <w:rPr>
          <w:rFonts w:ascii="Times New Roman" w:hAnsi="Times New Roman" w:cs="Times New Roman"/>
          <w:sz w:val="24"/>
          <w:szCs w:val="24"/>
          <w:lang w:val="en-GB"/>
        </w:rPr>
        <w:t>Drylands</w:t>
      </w:r>
      <w:r w:rsidR="00823CBD" w:rsidRPr="00AF4A6D">
        <w:rPr>
          <w:rFonts w:ascii="Times New Roman" w:hAnsi="Times New Roman" w:cs="Times New Roman"/>
          <w:sz w:val="24"/>
          <w:szCs w:val="24"/>
          <w:lang w:val="en-GB"/>
        </w:rPr>
        <w:t>, which</w:t>
      </w:r>
      <w:r w:rsidRPr="00AF4A6D">
        <w:rPr>
          <w:rFonts w:ascii="Times New Roman" w:hAnsi="Times New Roman" w:cs="Times New Roman"/>
          <w:sz w:val="24"/>
          <w:szCs w:val="24"/>
          <w:lang w:val="en-GB"/>
        </w:rPr>
        <w:t xml:space="preserve"> comprise all areas with an aridity index (precipitation divided by potential evapotranspiration) lower than 0.65</w:t>
      </w:r>
      <w:r w:rsidR="00823CBD" w:rsidRPr="00AF4A6D">
        <w:rPr>
          <w:rFonts w:ascii="Times New Roman" w:hAnsi="Times New Roman" w:cs="Times New Roman"/>
          <w:sz w:val="24"/>
          <w:szCs w:val="24"/>
          <w:lang w:val="en-GB"/>
        </w:rPr>
        <w:t xml:space="preserve">, collectively form the largest </w:t>
      </w:r>
      <w:r w:rsidR="000E3C97">
        <w:rPr>
          <w:rFonts w:ascii="Times New Roman" w:hAnsi="Times New Roman" w:cs="Times New Roman"/>
          <w:sz w:val="24"/>
          <w:szCs w:val="24"/>
          <w:lang w:val="en-GB"/>
        </w:rPr>
        <w:t xml:space="preserve">set of </w:t>
      </w:r>
      <w:r w:rsidR="00823CBD" w:rsidRPr="00AF4A6D">
        <w:rPr>
          <w:rFonts w:ascii="Times New Roman" w:hAnsi="Times New Roman" w:cs="Times New Roman"/>
          <w:sz w:val="24"/>
          <w:szCs w:val="24"/>
          <w:lang w:val="en-GB"/>
        </w:rPr>
        <w:t>biome</w:t>
      </w:r>
      <w:r w:rsidR="000E3C97">
        <w:rPr>
          <w:rFonts w:ascii="Times New Roman" w:hAnsi="Times New Roman" w:cs="Times New Roman"/>
          <w:sz w:val="24"/>
          <w:szCs w:val="24"/>
          <w:lang w:val="en-GB"/>
        </w:rPr>
        <w:t>s</w:t>
      </w:r>
      <w:r w:rsidR="00823CBD" w:rsidRPr="00AF4A6D">
        <w:rPr>
          <w:rFonts w:ascii="Times New Roman" w:hAnsi="Times New Roman" w:cs="Times New Roman"/>
          <w:sz w:val="24"/>
          <w:szCs w:val="24"/>
          <w:lang w:val="en-GB"/>
        </w:rPr>
        <w:t xml:space="preserve"> on Earth</w:t>
      </w:r>
      <w:r w:rsidR="00823CBD" w:rsidRPr="00AF4A6D">
        <w:rPr>
          <w:rFonts w:ascii="Times New Roman" w:hAnsi="Times New Roman" w:cs="Times New Roman"/>
          <w:sz w:val="24"/>
          <w:szCs w:val="24"/>
          <w:vertAlign w:val="superscript"/>
          <w:lang w:val="en-GB"/>
        </w:rPr>
        <w:t>1</w:t>
      </w:r>
      <w:r w:rsidRPr="00AF4A6D">
        <w:rPr>
          <w:rFonts w:ascii="Times New Roman" w:hAnsi="Times New Roman" w:cs="Times New Roman"/>
          <w:sz w:val="24"/>
          <w:szCs w:val="24"/>
          <w:lang w:val="en-GB"/>
        </w:rPr>
        <w:t xml:space="preserve">. </w:t>
      </w:r>
      <w:r w:rsidR="00DE5F44" w:rsidRPr="00AF4A6D">
        <w:rPr>
          <w:rFonts w:ascii="Times New Roman" w:hAnsi="Times New Roman" w:cs="Times New Roman"/>
          <w:sz w:val="24"/>
          <w:szCs w:val="24"/>
          <w:lang w:val="en-GB"/>
        </w:rPr>
        <w:t>In these water</w:t>
      </w:r>
      <w:r w:rsidR="005167D6" w:rsidRPr="00AF4A6D">
        <w:rPr>
          <w:rFonts w:ascii="Times New Roman" w:hAnsi="Times New Roman" w:cs="Times New Roman"/>
          <w:sz w:val="24"/>
          <w:szCs w:val="24"/>
          <w:lang w:val="en-GB"/>
        </w:rPr>
        <w:t xml:space="preserve">-limited </w:t>
      </w:r>
      <w:r w:rsidR="00DE5F44" w:rsidRPr="00AF4A6D">
        <w:rPr>
          <w:rFonts w:ascii="Times New Roman" w:hAnsi="Times New Roman" w:cs="Times New Roman"/>
          <w:sz w:val="24"/>
          <w:szCs w:val="24"/>
          <w:lang w:val="en-GB"/>
        </w:rPr>
        <w:t>eco</w:t>
      </w:r>
      <w:r w:rsidR="005167D6" w:rsidRPr="00AF4A6D">
        <w:rPr>
          <w:rFonts w:ascii="Times New Roman" w:hAnsi="Times New Roman" w:cs="Times New Roman"/>
          <w:sz w:val="24"/>
          <w:szCs w:val="24"/>
          <w:lang w:val="en-GB"/>
        </w:rPr>
        <w:t>systems</w:t>
      </w:r>
      <w:r w:rsidR="00E27BB3">
        <w:rPr>
          <w:rFonts w:ascii="Times New Roman" w:hAnsi="Times New Roman" w:cs="Times New Roman"/>
          <w:sz w:val="24"/>
          <w:szCs w:val="24"/>
          <w:vertAlign w:val="superscript"/>
          <w:lang w:val="en-GB"/>
        </w:rPr>
        <w:t>2,3</w:t>
      </w:r>
      <w:r w:rsidR="00DE5F44" w:rsidRPr="00AF4A6D">
        <w:rPr>
          <w:rFonts w:ascii="Times New Roman" w:hAnsi="Times New Roman" w:cs="Times New Roman"/>
          <w:sz w:val="24"/>
          <w:szCs w:val="24"/>
          <w:lang w:val="en-GB"/>
        </w:rPr>
        <w:t>,</w:t>
      </w:r>
      <w:r w:rsidR="005167D6" w:rsidRPr="00AF4A6D">
        <w:rPr>
          <w:rFonts w:ascii="Times New Roman" w:hAnsi="Times New Roman" w:cs="Times New Roman"/>
          <w:sz w:val="24"/>
          <w:szCs w:val="24"/>
          <w:lang w:val="en-GB"/>
        </w:rPr>
        <w:t xml:space="preserve"> soil moisture is a key determinant of their </w:t>
      </w:r>
      <w:r w:rsidR="00DE5F44" w:rsidRPr="00AF4A6D">
        <w:rPr>
          <w:rFonts w:ascii="Times New Roman" w:hAnsi="Times New Roman" w:cs="Times New Roman"/>
          <w:sz w:val="24"/>
          <w:szCs w:val="24"/>
          <w:lang w:val="en-GB"/>
        </w:rPr>
        <w:t xml:space="preserve">structure and </w:t>
      </w:r>
      <w:r w:rsidR="00B825C0">
        <w:rPr>
          <w:rFonts w:ascii="Times New Roman" w:hAnsi="Times New Roman" w:cs="Times New Roman"/>
          <w:sz w:val="24"/>
          <w:szCs w:val="24"/>
          <w:lang w:val="en-GB"/>
        </w:rPr>
        <w:t>functioning</w:t>
      </w:r>
      <w:r w:rsidR="00E27BB3">
        <w:rPr>
          <w:rFonts w:ascii="Times New Roman" w:hAnsi="Times New Roman" w:cs="Times New Roman"/>
          <w:sz w:val="24"/>
          <w:szCs w:val="24"/>
          <w:vertAlign w:val="superscript"/>
          <w:lang w:val="en-GB"/>
        </w:rPr>
        <w:t>4,5,6</w:t>
      </w:r>
      <w:r w:rsidR="00790FB6">
        <w:rPr>
          <w:rFonts w:ascii="Times New Roman" w:hAnsi="Times New Roman" w:cs="Times New Roman"/>
          <w:sz w:val="24"/>
          <w:szCs w:val="24"/>
          <w:lang w:val="en-GB"/>
        </w:rPr>
        <w:t xml:space="preserve"> as it largely drives</w:t>
      </w:r>
      <w:r w:rsidR="005167D6" w:rsidRPr="007E4389">
        <w:rPr>
          <w:rFonts w:ascii="Times New Roman" w:hAnsi="Times New Roman" w:cs="Times New Roman"/>
          <w:sz w:val="24"/>
          <w:szCs w:val="24"/>
          <w:lang w:val="en-GB"/>
        </w:rPr>
        <w:t xml:space="preserve"> the activity of vascular plants and soil organisms</w:t>
      </w:r>
      <w:r w:rsidR="00B825C0" w:rsidRPr="00B825C0">
        <w:rPr>
          <w:rFonts w:ascii="Times New Roman" w:hAnsi="Times New Roman" w:cs="Times New Roman"/>
          <w:sz w:val="24"/>
          <w:szCs w:val="24"/>
          <w:vertAlign w:val="superscript"/>
          <w:lang w:val="en-GB"/>
        </w:rPr>
        <w:t>7</w:t>
      </w:r>
      <w:r w:rsidR="005167D6" w:rsidRPr="007E4389">
        <w:rPr>
          <w:rFonts w:ascii="Times New Roman" w:hAnsi="Times New Roman" w:cs="Times New Roman"/>
          <w:sz w:val="24"/>
          <w:szCs w:val="24"/>
          <w:lang w:val="en-GB"/>
        </w:rPr>
        <w:t>, and impact</w:t>
      </w:r>
      <w:r w:rsidR="00790FB6">
        <w:rPr>
          <w:rFonts w:ascii="Times New Roman" w:hAnsi="Times New Roman" w:cs="Times New Roman"/>
          <w:sz w:val="24"/>
          <w:szCs w:val="24"/>
          <w:lang w:val="en-GB"/>
        </w:rPr>
        <w:t>s</w:t>
      </w:r>
      <w:r w:rsidR="005167D6" w:rsidRPr="007E4389">
        <w:rPr>
          <w:rFonts w:ascii="Times New Roman" w:hAnsi="Times New Roman" w:cs="Times New Roman"/>
          <w:sz w:val="24"/>
          <w:szCs w:val="24"/>
          <w:lang w:val="en-GB"/>
        </w:rPr>
        <w:t xml:space="preserve"> multiple hydrological processes</w:t>
      </w:r>
      <w:r w:rsidR="00790FB6">
        <w:rPr>
          <w:rFonts w:ascii="Times New Roman" w:hAnsi="Times New Roman" w:cs="Times New Roman"/>
          <w:sz w:val="24"/>
          <w:szCs w:val="24"/>
          <w:lang w:val="en-GB"/>
        </w:rPr>
        <w:t>,</w:t>
      </w:r>
      <w:r w:rsidR="005167D6" w:rsidRPr="007E4389">
        <w:rPr>
          <w:rFonts w:ascii="Times New Roman" w:hAnsi="Times New Roman" w:cs="Times New Roman"/>
          <w:sz w:val="24"/>
          <w:szCs w:val="24"/>
          <w:lang w:val="en-GB"/>
        </w:rPr>
        <w:t xml:space="preserve"> such as runoff, evaporation and transpiration from vegetation</w:t>
      </w:r>
      <w:r w:rsidR="00E27BB3">
        <w:rPr>
          <w:rFonts w:ascii="Times New Roman" w:hAnsi="Times New Roman" w:cs="Times New Roman"/>
          <w:sz w:val="24"/>
          <w:szCs w:val="24"/>
          <w:vertAlign w:val="superscript"/>
          <w:lang w:val="en-GB"/>
        </w:rPr>
        <w:t>8</w:t>
      </w:r>
      <w:r w:rsidR="005167D6" w:rsidRPr="007E4389">
        <w:rPr>
          <w:rFonts w:ascii="Times New Roman" w:hAnsi="Times New Roman" w:cs="Times New Roman"/>
          <w:sz w:val="24"/>
          <w:szCs w:val="24"/>
          <w:lang w:val="en-GB"/>
        </w:rPr>
        <w:t xml:space="preserve">, </w:t>
      </w:r>
      <w:r w:rsidR="00790FB6">
        <w:rPr>
          <w:rFonts w:ascii="Times New Roman" w:hAnsi="Times New Roman" w:cs="Times New Roman"/>
          <w:sz w:val="24"/>
          <w:szCs w:val="24"/>
          <w:lang w:val="en-GB"/>
        </w:rPr>
        <w:t>and</w:t>
      </w:r>
      <w:r w:rsidR="005167D6" w:rsidRPr="007E4389">
        <w:rPr>
          <w:rFonts w:ascii="Times New Roman" w:hAnsi="Times New Roman" w:cs="Times New Roman"/>
          <w:sz w:val="24"/>
          <w:szCs w:val="24"/>
          <w:lang w:val="en-GB"/>
        </w:rPr>
        <w:t xml:space="preserve"> biogeochemical cycles</w:t>
      </w:r>
      <w:r w:rsidR="00E27BB3">
        <w:rPr>
          <w:rFonts w:ascii="Times New Roman" w:hAnsi="Times New Roman" w:cs="Times New Roman"/>
          <w:sz w:val="24"/>
          <w:szCs w:val="24"/>
          <w:vertAlign w:val="superscript"/>
          <w:lang w:val="en-GB"/>
        </w:rPr>
        <w:t>9</w:t>
      </w:r>
      <w:r w:rsidR="000E3C97">
        <w:rPr>
          <w:rFonts w:ascii="Times New Roman" w:hAnsi="Times New Roman" w:cs="Times New Roman"/>
          <w:sz w:val="24"/>
          <w:szCs w:val="24"/>
          <w:lang w:val="en-GB"/>
        </w:rPr>
        <w:t>.</w:t>
      </w:r>
      <w:r w:rsidR="005167D6" w:rsidRPr="007E4389">
        <w:rPr>
          <w:rFonts w:ascii="Times New Roman" w:hAnsi="Times New Roman" w:cs="Times New Roman"/>
          <w:sz w:val="24"/>
          <w:szCs w:val="24"/>
          <w:lang w:val="en-GB"/>
        </w:rPr>
        <w:t xml:space="preserve"> As such, soil moisture largely </w:t>
      </w:r>
      <w:r w:rsidR="00AF4A6D" w:rsidRPr="00AF4A6D">
        <w:rPr>
          <w:rFonts w:ascii="Times New Roman" w:hAnsi="Times New Roman" w:cs="Times New Roman"/>
          <w:sz w:val="24"/>
          <w:szCs w:val="24"/>
          <w:lang w:val="en-GB"/>
        </w:rPr>
        <w:t>affects</w:t>
      </w:r>
      <w:r w:rsidR="005167D6" w:rsidRPr="00AF4A6D">
        <w:rPr>
          <w:rFonts w:ascii="Times New Roman" w:hAnsi="Times New Roman" w:cs="Times New Roman"/>
          <w:sz w:val="24"/>
          <w:szCs w:val="24"/>
          <w:lang w:val="en-GB"/>
        </w:rPr>
        <w:t xml:space="preserve"> essential ecosystem services provided by </w:t>
      </w:r>
      <w:r w:rsidR="000E3C97">
        <w:rPr>
          <w:rFonts w:ascii="Times New Roman" w:hAnsi="Times New Roman" w:cs="Times New Roman"/>
          <w:sz w:val="24"/>
          <w:szCs w:val="24"/>
          <w:lang w:val="en-GB"/>
        </w:rPr>
        <w:t>these ecosystems</w:t>
      </w:r>
      <w:r w:rsidR="005167D6" w:rsidRPr="00AF4A6D">
        <w:rPr>
          <w:rFonts w:ascii="Times New Roman" w:hAnsi="Times New Roman" w:cs="Times New Roman"/>
          <w:sz w:val="24"/>
          <w:szCs w:val="24"/>
          <w:lang w:val="en-GB"/>
        </w:rPr>
        <w:t xml:space="preserve">, such as </w:t>
      </w:r>
      <w:r w:rsidR="004A3D28" w:rsidRPr="00AF4A6D">
        <w:rPr>
          <w:rFonts w:ascii="Times New Roman" w:hAnsi="Times New Roman" w:cs="Times New Roman"/>
          <w:sz w:val="24"/>
          <w:szCs w:val="24"/>
          <w:lang w:val="en-GB"/>
        </w:rPr>
        <w:t xml:space="preserve">soil fertility and </w:t>
      </w:r>
      <w:r w:rsidR="002559C6" w:rsidRPr="00AF4A6D">
        <w:rPr>
          <w:rFonts w:ascii="Times New Roman" w:hAnsi="Times New Roman" w:cs="Times New Roman"/>
          <w:sz w:val="24"/>
          <w:szCs w:val="24"/>
          <w:lang w:val="en-GB"/>
        </w:rPr>
        <w:t>biomass</w:t>
      </w:r>
      <w:r w:rsidR="005167D6" w:rsidRPr="00AF4A6D">
        <w:rPr>
          <w:rFonts w:ascii="Times New Roman" w:hAnsi="Times New Roman" w:cs="Times New Roman"/>
          <w:sz w:val="24"/>
          <w:szCs w:val="24"/>
          <w:lang w:val="en-GB"/>
        </w:rPr>
        <w:t>/food</w:t>
      </w:r>
      <w:r w:rsidR="002559C6" w:rsidRPr="00AF4A6D">
        <w:rPr>
          <w:rFonts w:ascii="Times New Roman" w:hAnsi="Times New Roman" w:cs="Times New Roman"/>
          <w:sz w:val="24"/>
          <w:szCs w:val="24"/>
          <w:lang w:val="en-GB"/>
        </w:rPr>
        <w:t xml:space="preserve"> production, </w:t>
      </w:r>
      <w:r w:rsidR="005167D6" w:rsidRPr="00AF4A6D">
        <w:rPr>
          <w:rFonts w:ascii="Times New Roman" w:hAnsi="Times New Roman" w:cs="Times New Roman"/>
          <w:sz w:val="24"/>
          <w:szCs w:val="24"/>
          <w:lang w:val="en-GB"/>
        </w:rPr>
        <w:t>which directly sustain</w:t>
      </w:r>
      <w:r w:rsidR="002559C6" w:rsidRPr="00AF4A6D">
        <w:rPr>
          <w:rFonts w:ascii="Times New Roman" w:hAnsi="Times New Roman" w:cs="Times New Roman"/>
          <w:sz w:val="24"/>
          <w:szCs w:val="24"/>
          <w:lang w:val="en-GB"/>
        </w:rPr>
        <w:t xml:space="preserve"> </w:t>
      </w:r>
      <w:r w:rsidR="005167D6" w:rsidRPr="00AF4A6D">
        <w:rPr>
          <w:rFonts w:ascii="Times New Roman" w:hAnsi="Times New Roman" w:cs="Times New Roman"/>
          <w:sz w:val="24"/>
          <w:szCs w:val="24"/>
          <w:lang w:val="en-GB"/>
        </w:rPr>
        <w:t>the live</w:t>
      </w:r>
      <w:r w:rsidR="007C2F11" w:rsidRPr="00AF4A6D">
        <w:rPr>
          <w:rFonts w:ascii="Times New Roman" w:hAnsi="Times New Roman" w:cs="Times New Roman"/>
          <w:sz w:val="24"/>
          <w:szCs w:val="24"/>
          <w:lang w:val="en-GB"/>
        </w:rPr>
        <w:t>lihoods of more than 1 billion people worldwide</w:t>
      </w:r>
      <w:r w:rsidR="00E27BB3">
        <w:rPr>
          <w:rFonts w:ascii="Times New Roman" w:hAnsi="Times New Roman" w:cs="Times New Roman"/>
          <w:sz w:val="24"/>
          <w:szCs w:val="24"/>
          <w:vertAlign w:val="superscript"/>
          <w:lang w:val="en-GB"/>
        </w:rPr>
        <w:t>10</w:t>
      </w:r>
      <w:r w:rsidR="002559C6" w:rsidRPr="00AF4A6D">
        <w:rPr>
          <w:rFonts w:ascii="Times New Roman" w:hAnsi="Times New Roman" w:cs="Times New Roman"/>
          <w:sz w:val="24"/>
          <w:szCs w:val="24"/>
          <w:lang w:val="en-GB"/>
        </w:rPr>
        <w:t xml:space="preserve">. </w:t>
      </w:r>
    </w:p>
    <w:p w14:paraId="1684689B" w14:textId="6622C69E" w:rsidR="007C2F11" w:rsidRPr="00AF4A6D" w:rsidRDefault="007C2F11" w:rsidP="007C2F11">
      <w:pPr>
        <w:spacing w:line="480" w:lineRule="auto"/>
        <w:ind w:firstLine="708"/>
        <w:jc w:val="both"/>
        <w:rPr>
          <w:rFonts w:ascii="Times New Roman" w:hAnsi="Times New Roman" w:cs="Times New Roman"/>
          <w:sz w:val="24"/>
          <w:szCs w:val="24"/>
          <w:lang w:val="en-GB"/>
        </w:rPr>
      </w:pPr>
      <w:r w:rsidRPr="00AF4A6D">
        <w:rPr>
          <w:rFonts w:ascii="Times New Roman" w:hAnsi="Times New Roman" w:cs="Times New Roman"/>
          <w:sz w:val="24"/>
          <w:szCs w:val="24"/>
          <w:lang w:val="en-GB"/>
        </w:rPr>
        <w:lastRenderedPageBreak/>
        <w:t>Soil moisture is characterized by complex dynamics across a wide range of spatio-temporal scales</w:t>
      </w:r>
      <w:r w:rsidR="00E27BB3">
        <w:rPr>
          <w:rFonts w:ascii="Times New Roman" w:hAnsi="Times New Roman" w:cs="Times New Roman"/>
          <w:sz w:val="24"/>
          <w:szCs w:val="24"/>
          <w:vertAlign w:val="superscript"/>
          <w:lang w:val="en-GB"/>
        </w:rPr>
        <w:t>11</w:t>
      </w:r>
      <w:r w:rsidRPr="00AF4A6D">
        <w:rPr>
          <w:rFonts w:ascii="Times New Roman" w:hAnsi="Times New Roman" w:cs="Times New Roman"/>
          <w:sz w:val="24"/>
          <w:szCs w:val="24"/>
          <w:lang w:val="en-GB"/>
        </w:rPr>
        <w:t xml:space="preserve">. Thus, an accurate characterization of the spatio-temporal dynamics of soil moisture may </w:t>
      </w:r>
      <w:r w:rsidR="000E3C97">
        <w:rPr>
          <w:rFonts w:ascii="Times New Roman" w:hAnsi="Times New Roman" w:cs="Times New Roman"/>
          <w:sz w:val="24"/>
          <w:szCs w:val="24"/>
          <w:lang w:val="en-GB"/>
        </w:rPr>
        <w:t xml:space="preserve">be particularly </w:t>
      </w:r>
      <w:r w:rsidRPr="00AF4A6D">
        <w:rPr>
          <w:rFonts w:ascii="Times New Roman" w:hAnsi="Times New Roman" w:cs="Times New Roman"/>
          <w:sz w:val="24"/>
          <w:szCs w:val="24"/>
          <w:lang w:val="en-GB"/>
        </w:rPr>
        <w:t>help</w:t>
      </w:r>
      <w:r w:rsidR="000E3C97">
        <w:rPr>
          <w:rFonts w:ascii="Times New Roman" w:hAnsi="Times New Roman" w:cs="Times New Roman"/>
          <w:sz w:val="24"/>
          <w:szCs w:val="24"/>
          <w:lang w:val="en-GB"/>
        </w:rPr>
        <w:t>ful for</w:t>
      </w:r>
      <w:r w:rsidRPr="00AF4A6D">
        <w:rPr>
          <w:rFonts w:ascii="Times New Roman" w:hAnsi="Times New Roman" w:cs="Times New Roman"/>
          <w:sz w:val="24"/>
          <w:szCs w:val="24"/>
          <w:lang w:val="en-GB"/>
        </w:rPr>
        <w:t xml:space="preserve"> assimilation</w:t>
      </w:r>
      <w:r w:rsidR="000E3C97">
        <w:rPr>
          <w:rFonts w:ascii="Times New Roman" w:hAnsi="Times New Roman" w:cs="Times New Roman"/>
          <w:sz w:val="24"/>
          <w:szCs w:val="24"/>
          <w:lang w:val="en-GB"/>
        </w:rPr>
        <w:t xml:space="preserve"> models</w:t>
      </w:r>
      <w:r w:rsidRPr="00AF4A6D">
        <w:rPr>
          <w:rFonts w:ascii="Times New Roman" w:hAnsi="Times New Roman" w:cs="Times New Roman"/>
          <w:sz w:val="24"/>
          <w:szCs w:val="24"/>
          <w:lang w:val="en-GB"/>
        </w:rPr>
        <w:t xml:space="preserve">, weather and flood forecasting, </w:t>
      </w:r>
      <w:ins w:id="0" w:author="Usuario" w:date="2021-09-29T09:16:00Z">
        <w:r w:rsidR="007F6159">
          <w:rPr>
            <w:rFonts w:ascii="Times New Roman" w:hAnsi="Times New Roman" w:cs="Times New Roman"/>
            <w:sz w:val="24"/>
            <w:szCs w:val="24"/>
            <w:lang w:val="en-GB"/>
          </w:rPr>
          <w:t xml:space="preserve">surface and </w:t>
        </w:r>
      </w:ins>
      <w:r w:rsidRPr="00AF4A6D">
        <w:rPr>
          <w:rFonts w:ascii="Times New Roman" w:hAnsi="Times New Roman" w:cs="Times New Roman"/>
          <w:sz w:val="24"/>
          <w:szCs w:val="24"/>
          <w:lang w:val="en-GB"/>
        </w:rPr>
        <w:t>subsurface hydrology</w:t>
      </w:r>
      <w:r w:rsidR="000E3C97">
        <w:rPr>
          <w:rFonts w:ascii="Times New Roman" w:hAnsi="Times New Roman" w:cs="Times New Roman"/>
          <w:sz w:val="24"/>
          <w:szCs w:val="24"/>
          <w:lang w:val="en-GB"/>
        </w:rPr>
        <w:t xml:space="preserve"> studies</w:t>
      </w:r>
      <w:r w:rsidRPr="00AF4A6D">
        <w:rPr>
          <w:rFonts w:ascii="Times New Roman" w:hAnsi="Times New Roman" w:cs="Times New Roman"/>
          <w:sz w:val="24"/>
          <w:szCs w:val="24"/>
          <w:lang w:val="en-GB"/>
        </w:rPr>
        <w:t xml:space="preserve"> and drought monitoring at </w:t>
      </w:r>
      <w:r w:rsidR="000E3C97">
        <w:rPr>
          <w:rFonts w:ascii="Times New Roman" w:hAnsi="Times New Roman" w:cs="Times New Roman"/>
          <w:sz w:val="24"/>
          <w:szCs w:val="24"/>
          <w:lang w:val="en-GB"/>
        </w:rPr>
        <w:t xml:space="preserve">local and </w:t>
      </w:r>
      <w:r w:rsidRPr="00AF4A6D">
        <w:rPr>
          <w:rFonts w:ascii="Times New Roman" w:hAnsi="Times New Roman" w:cs="Times New Roman"/>
          <w:sz w:val="24"/>
          <w:szCs w:val="24"/>
          <w:lang w:val="en-GB"/>
        </w:rPr>
        <w:t>regional scales</w:t>
      </w:r>
      <w:r w:rsidR="00E27BB3" w:rsidRPr="00E27BB3">
        <w:rPr>
          <w:rFonts w:ascii="Times New Roman" w:hAnsi="Times New Roman" w:cs="Times New Roman"/>
          <w:sz w:val="24"/>
          <w:szCs w:val="24"/>
          <w:vertAlign w:val="superscript"/>
          <w:lang w:val="en-GB"/>
        </w:rPr>
        <w:t>8,9,</w:t>
      </w:r>
      <w:r w:rsidR="00E27BB3">
        <w:rPr>
          <w:rFonts w:ascii="Times New Roman" w:hAnsi="Times New Roman" w:cs="Times New Roman"/>
          <w:sz w:val="24"/>
          <w:szCs w:val="24"/>
          <w:vertAlign w:val="superscript"/>
          <w:lang w:val="en-GB"/>
        </w:rPr>
        <w:t>11–13</w:t>
      </w:r>
      <w:r w:rsidRPr="00AF4A6D">
        <w:rPr>
          <w:rFonts w:ascii="Times New Roman" w:hAnsi="Times New Roman" w:cs="Times New Roman"/>
          <w:sz w:val="24"/>
          <w:szCs w:val="24"/>
          <w:lang w:val="en-GB"/>
        </w:rPr>
        <w:t>. Moreover, it may widen our understanding on feedback mechanisms between different meteorological and hydrological components and their interaction with ongoing climate change</w:t>
      </w:r>
      <w:r w:rsidR="00E27BB3">
        <w:rPr>
          <w:rFonts w:ascii="Times New Roman" w:hAnsi="Times New Roman" w:cs="Times New Roman"/>
          <w:sz w:val="24"/>
          <w:szCs w:val="24"/>
          <w:vertAlign w:val="superscript"/>
          <w:lang w:val="en-GB"/>
        </w:rPr>
        <w:t>14</w:t>
      </w:r>
      <w:r w:rsidRPr="00AF4A6D">
        <w:rPr>
          <w:rFonts w:ascii="Times New Roman" w:hAnsi="Times New Roman" w:cs="Times New Roman"/>
          <w:sz w:val="24"/>
          <w:szCs w:val="24"/>
          <w:lang w:val="en-GB"/>
        </w:rPr>
        <w:t>.</w:t>
      </w:r>
      <w:r w:rsidR="004A3D28" w:rsidRPr="00AF4A6D">
        <w:rPr>
          <w:rFonts w:ascii="Times New Roman" w:hAnsi="Times New Roman" w:cs="Times New Roman"/>
          <w:sz w:val="24"/>
          <w:szCs w:val="24"/>
          <w:lang w:val="en-GB"/>
        </w:rPr>
        <w:t xml:space="preserve"> </w:t>
      </w:r>
      <w:r w:rsidR="002559C6" w:rsidRPr="00AF4A6D">
        <w:rPr>
          <w:rFonts w:ascii="Times New Roman" w:hAnsi="Times New Roman" w:cs="Times New Roman"/>
          <w:sz w:val="24"/>
          <w:szCs w:val="24"/>
          <w:lang w:val="en-GB"/>
        </w:rPr>
        <w:t>Climate models forecast average (median) warming values ranging from 3.2</w:t>
      </w:r>
      <w:r w:rsidR="00790FB6" w:rsidRPr="00AF4A6D">
        <w:rPr>
          <w:rFonts w:ascii="Times New Roman" w:hAnsi="Times New Roman" w:cs="Times New Roman"/>
          <w:sz w:val="24"/>
          <w:szCs w:val="24"/>
          <w:lang w:val="en-GB"/>
        </w:rPr>
        <w:t>°C</w:t>
      </w:r>
      <w:r w:rsidR="002559C6" w:rsidRPr="00AF4A6D">
        <w:rPr>
          <w:rFonts w:ascii="Times New Roman" w:hAnsi="Times New Roman" w:cs="Times New Roman"/>
          <w:sz w:val="24"/>
          <w:szCs w:val="24"/>
          <w:lang w:val="en-GB"/>
        </w:rPr>
        <w:t xml:space="preserve"> to 3.7°C for drylands by the late XXI century</w:t>
      </w:r>
      <w:r w:rsidR="00E27BB3">
        <w:rPr>
          <w:rFonts w:ascii="Times New Roman" w:hAnsi="Times New Roman" w:cs="Times New Roman"/>
          <w:sz w:val="24"/>
          <w:szCs w:val="24"/>
          <w:vertAlign w:val="superscript"/>
          <w:lang w:val="en-GB"/>
        </w:rPr>
        <w:t>15</w:t>
      </w:r>
      <w:r w:rsidR="002559C6" w:rsidRPr="00AF4A6D">
        <w:rPr>
          <w:rFonts w:ascii="Times New Roman" w:hAnsi="Times New Roman" w:cs="Times New Roman"/>
          <w:sz w:val="24"/>
          <w:szCs w:val="24"/>
          <w:lang w:val="en-GB"/>
        </w:rPr>
        <w:t xml:space="preserve">, which together with associated changes in rainfall patterns, </w:t>
      </w:r>
      <w:r w:rsidR="000E3C97">
        <w:rPr>
          <w:rFonts w:ascii="Times New Roman" w:hAnsi="Times New Roman" w:cs="Times New Roman"/>
          <w:sz w:val="24"/>
          <w:szCs w:val="24"/>
          <w:lang w:val="en-GB"/>
        </w:rPr>
        <w:t>may</w:t>
      </w:r>
      <w:r w:rsidR="000E3C97" w:rsidRPr="00AF4A6D">
        <w:rPr>
          <w:rFonts w:ascii="Times New Roman" w:hAnsi="Times New Roman" w:cs="Times New Roman"/>
          <w:sz w:val="24"/>
          <w:szCs w:val="24"/>
          <w:lang w:val="en-GB"/>
        </w:rPr>
        <w:t xml:space="preserve"> </w:t>
      </w:r>
      <w:r w:rsidR="002559C6" w:rsidRPr="00AF4A6D">
        <w:rPr>
          <w:rFonts w:ascii="Times New Roman" w:hAnsi="Times New Roman" w:cs="Times New Roman"/>
          <w:sz w:val="24"/>
          <w:szCs w:val="24"/>
          <w:lang w:val="en-GB"/>
        </w:rPr>
        <w:t xml:space="preserve">decrease soil moisture across </w:t>
      </w:r>
      <w:r w:rsidR="000E3C97">
        <w:rPr>
          <w:rFonts w:ascii="Times New Roman" w:hAnsi="Times New Roman" w:cs="Times New Roman"/>
          <w:sz w:val="24"/>
          <w:szCs w:val="24"/>
          <w:lang w:val="en-GB"/>
        </w:rPr>
        <w:t>drylands worldwide</w:t>
      </w:r>
      <w:r w:rsidR="00E27BB3">
        <w:rPr>
          <w:rFonts w:ascii="Times New Roman" w:hAnsi="Times New Roman" w:cs="Times New Roman"/>
          <w:sz w:val="24"/>
          <w:szCs w:val="24"/>
          <w:vertAlign w:val="superscript"/>
          <w:lang w:val="en-GB"/>
        </w:rPr>
        <w:t>16,17</w:t>
      </w:r>
      <w:r w:rsidR="002559C6" w:rsidRPr="00AF4A6D">
        <w:rPr>
          <w:rFonts w:ascii="Times New Roman" w:hAnsi="Times New Roman" w:cs="Times New Roman"/>
          <w:sz w:val="24"/>
          <w:szCs w:val="24"/>
          <w:lang w:val="en-GB"/>
        </w:rPr>
        <w:t xml:space="preserve">. </w:t>
      </w:r>
      <w:r w:rsidR="00EE314F" w:rsidRPr="00AF4A6D">
        <w:rPr>
          <w:rFonts w:ascii="Times New Roman" w:hAnsi="Times New Roman" w:cs="Times New Roman"/>
          <w:sz w:val="24"/>
          <w:szCs w:val="24"/>
          <w:lang w:val="en-GB"/>
        </w:rPr>
        <w:t>These projections are not, how</w:t>
      </w:r>
      <w:r w:rsidR="00AD5A1C">
        <w:rPr>
          <w:rFonts w:ascii="Times New Roman" w:hAnsi="Times New Roman" w:cs="Times New Roman"/>
          <w:sz w:val="24"/>
          <w:szCs w:val="24"/>
          <w:lang w:val="en-GB"/>
        </w:rPr>
        <w:t>ever, free from uncertainties</w:t>
      </w:r>
      <w:r w:rsidR="00E27BB3">
        <w:rPr>
          <w:rFonts w:ascii="Times New Roman" w:hAnsi="Times New Roman" w:cs="Times New Roman"/>
          <w:sz w:val="24"/>
          <w:szCs w:val="24"/>
          <w:vertAlign w:val="superscript"/>
          <w:lang w:val="en-GB"/>
        </w:rPr>
        <w:t>18</w:t>
      </w:r>
      <w:r w:rsidR="00823CBD" w:rsidRPr="00AF4A6D">
        <w:rPr>
          <w:rFonts w:ascii="Times New Roman" w:hAnsi="Times New Roman" w:cs="Times New Roman"/>
          <w:sz w:val="24"/>
          <w:szCs w:val="24"/>
          <w:lang w:val="en-GB"/>
        </w:rPr>
        <w:t>. C</w:t>
      </w:r>
      <w:r w:rsidR="00EE314F" w:rsidRPr="00AF4A6D">
        <w:rPr>
          <w:rFonts w:ascii="Times New Roman" w:hAnsi="Times New Roman" w:cs="Times New Roman"/>
          <w:sz w:val="24"/>
          <w:szCs w:val="24"/>
          <w:lang w:val="en-GB"/>
        </w:rPr>
        <w:t>ontinuous</w:t>
      </w:r>
      <w:r w:rsidR="002559C6" w:rsidRPr="00AF4A6D">
        <w:rPr>
          <w:rFonts w:ascii="Times New Roman" w:hAnsi="Times New Roman" w:cs="Times New Roman"/>
          <w:sz w:val="24"/>
          <w:szCs w:val="24"/>
          <w:lang w:val="en-GB"/>
        </w:rPr>
        <w:t xml:space="preserve"> </w:t>
      </w:r>
      <w:r w:rsidR="00EE314F" w:rsidRPr="00AF4A6D">
        <w:rPr>
          <w:rFonts w:ascii="Times New Roman" w:hAnsi="Times New Roman" w:cs="Times New Roman"/>
          <w:sz w:val="24"/>
          <w:szCs w:val="24"/>
          <w:lang w:val="en-GB"/>
        </w:rPr>
        <w:t xml:space="preserve">and </w:t>
      </w:r>
      <w:r w:rsidR="002559C6" w:rsidRPr="00AF4A6D">
        <w:rPr>
          <w:rFonts w:ascii="Times New Roman" w:hAnsi="Times New Roman" w:cs="Times New Roman"/>
          <w:sz w:val="24"/>
          <w:szCs w:val="24"/>
          <w:lang w:val="en-GB"/>
        </w:rPr>
        <w:t xml:space="preserve">long-term </w:t>
      </w:r>
      <w:r w:rsidRPr="00AF4A6D">
        <w:rPr>
          <w:rFonts w:ascii="Times New Roman" w:hAnsi="Times New Roman" w:cs="Times New Roman"/>
          <w:sz w:val="24"/>
          <w:szCs w:val="24"/>
          <w:lang w:val="en-GB"/>
        </w:rPr>
        <w:t xml:space="preserve">(&gt; 10 yrs) </w:t>
      </w:r>
      <w:r w:rsidR="002559C6" w:rsidRPr="00AF4A6D">
        <w:rPr>
          <w:rFonts w:ascii="Times New Roman" w:hAnsi="Times New Roman" w:cs="Times New Roman"/>
          <w:sz w:val="24"/>
          <w:szCs w:val="24"/>
          <w:lang w:val="en-GB"/>
        </w:rPr>
        <w:t>observation</w:t>
      </w:r>
      <w:r w:rsidR="00EE314F" w:rsidRPr="00AF4A6D">
        <w:rPr>
          <w:rFonts w:ascii="Times New Roman" w:hAnsi="Times New Roman" w:cs="Times New Roman"/>
          <w:sz w:val="24"/>
          <w:szCs w:val="24"/>
          <w:lang w:val="en-GB"/>
        </w:rPr>
        <w:t>s of soil moisture</w:t>
      </w:r>
      <w:r w:rsidRPr="00AF4A6D">
        <w:rPr>
          <w:rFonts w:ascii="Times New Roman" w:hAnsi="Times New Roman" w:cs="Times New Roman"/>
          <w:sz w:val="24"/>
          <w:szCs w:val="24"/>
          <w:lang w:val="en-GB"/>
        </w:rPr>
        <w:t xml:space="preserve"> are particularly valuable for calibrating remote sensing products</w:t>
      </w:r>
      <w:r w:rsidR="00E27BB3">
        <w:rPr>
          <w:rFonts w:ascii="Times New Roman" w:hAnsi="Times New Roman" w:cs="Times New Roman"/>
          <w:sz w:val="24"/>
          <w:szCs w:val="24"/>
          <w:vertAlign w:val="superscript"/>
          <w:lang w:val="en-GB"/>
        </w:rPr>
        <w:t>19</w:t>
      </w:r>
      <w:r w:rsidRPr="00AF4A6D">
        <w:rPr>
          <w:rFonts w:ascii="Times New Roman" w:hAnsi="Times New Roman" w:cs="Times New Roman"/>
          <w:sz w:val="24"/>
          <w:szCs w:val="24"/>
          <w:lang w:val="en-GB"/>
        </w:rPr>
        <w:t xml:space="preserve"> and parameterizing hydrological</w:t>
      </w:r>
      <w:r w:rsidR="00790FB6">
        <w:rPr>
          <w:rFonts w:ascii="Times New Roman" w:hAnsi="Times New Roman" w:cs="Times New Roman"/>
          <w:sz w:val="24"/>
          <w:szCs w:val="24"/>
          <w:lang w:val="en-GB"/>
        </w:rPr>
        <w:t>/</w:t>
      </w:r>
      <w:r w:rsidRPr="00AF4A6D">
        <w:rPr>
          <w:rFonts w:ascii="Times New Roman" w:hAnsi="Times New Roman" w:cs="Times New Roman"/>
          <w:sz w:val="24"/>
          <w:szCs w:val="24"/>
          <w:lang w:val="en-GB"/>
        </w:rPr>
        <w:t>ecosystem models</w:t>
      </w:r>
      <w:r w:rsidR="00E27BB3">
        <w:rPr>
          <w:rFonts w:ascii="Times New Roman" w:hAnsi="Times New Roman" w:cs="Times New Roman"/>
          <w:sz w:val="24"/>
          <w:szCs w:val="24"/>
          <w:vertAlign w:val="superscript"/>
          <w:lang w:val="en-GB"/>
        </w:rPr>
        <w:t>12,13,20</w:t>
      </w:r>
      <w:r w:rsidRPr="00AF4A6D">
        <w:rPr>
          <w:rFonts w:ascii="Times New Roman" w:hAnsi="Times New Roman" w:cs="Times New Roman"/>
          <w:sz w:val="24"/>
          <w:szCs w:val="24"/>
          <w:lang w:val="en-GB"/>
        </w:rPr>
        <w:t xml:space="preserve">. These observations can be particularly useful to </w:t>
      </w:r>
      <w:r w:rsidR="005167D6" w:rsidRPr="00AF4A6D">
        <w:rPr>
          <w:rFonts w:ascii="Times New Roman" w:hAnsi="Times New Roman" w:cs="Times New Roman"/>
          <w:sz w:val="24"/>
          <w:szCs w:val="24"/>
          <w:lang w:val="en-GB"/>
        </w:rPr>
        <w:t>reduce the uncertainty of forecasts</w:t>
      </w:r>
      <w:r w:rsidRPr="00AF4A6D">
        <w:rPr>
          <w:rFonts w:ascii="Times New Roman" w:hAnsi="Times New Roman" w:cs="Times New Roman"/>
          <w:sz w:val="24"/>
          <w:szCs w:val="24"/>
          <w:lang w:val="en-GB"/>
        </w:rPr>
        <w:t xml:space="preserve"> of long-term changes in soil moisture and other hydrological and vegetation attributes due to climate change</w:t>
      </w:r>
      <w:r w:rsidR="00283171">
        <w:rPr>
          <w:rFonts w:ascii="Times New Roman" w:hAnsi="Times New Roman" w:cs="Times New Roman"/>
          <w:sz w:val="24"/>
          <w:szCs w:val="24"/>
          <w:vertAlign w:val="superscript"/>
          <w:lang w:val="en-GB"/>
        </w:rPr>
        <w:t>20</w:t>
      </w:r>
      <w:r w:rsidR="00E27BB3">
        <w:rPr>
          <w:rFonts w:ascii="Times New Roman" w:hAnsi="Times New Roman" w:cs="Times New Roman"/>
          <w:sz w:val="24"/>
          <w:szCs w:val="24"/>
          <w:lang w:val="en-GB"/>
        </w:rPr>
        <w:t xml:space="preserve">. </w:t>
      </w:r>
      <w:r w:rsidRPr="00AF4A6D">
        <w:rPr>
          <w:rFonts w:ascii="Times New Roman" w:hAnsi="Times New Roman" w:cs="Times New Roman"/>
          <w:sz w:val="24"/>
          <w:szCs w:val="24"/>
          <w:lang w:val="en-GB"/>
        </w:rPr>
        <w:t>However, such soil moisture series are only available for a limited set of ecosystems and geographical areas</w:t>
      </w:r>
      <w:r w:rsidR="00283171">
        <w:rPr>
          <w:rFonts w:ascii="Times New Roman" w:hAnsi="Times New Roman" w:cs="Times New Roman"/>
          <w:sz w:val="24"/>
          <w:szCs w:val="24"/>
          <w:vertAlign w:val="superscript"/>
          <w:lang w:val="en-GB"/>
        </w:rPr>
        <w:t>19,21</w:t>
      </w:r>
      <w:r w:rsidRPr="00AF4A6D">
        <w:rPr>
          <w:rFonts w:ascii="Times New Roman" w:hAnsi="Times New Roman" w:cs="Times New Roman"/>
          <w:sz w:val="24"/>
          <w:szCs w:val="24"/>
          <w:lang w:val="en-GB"/>
        </w:rPr>
        <w:t xml:space="preserve">, and are particularly scarce in drylands. </w:t>
      </w:r>
    </w:p>
    <w:p w14:paraId="7793BEF6" w14:textId="31FD34EB" w:rsidR="007C2F11" w:rsidRPr="00AF4A6D" w:rsidRDefault="00DE5F44" w:rsidP="007C2F11">
      <w:pPr>
        <w:spacing w:line="480" w:lineRule="auto"/>
        <w:ind w:firstLine="708"/>
        <w:jc w:val="both"/>
        <w:rPr>
          <w:rFonts w:ascii="Times New Roman" w:hAnsi="Times New Roman" w:cs="Times New Roman"/>
          <w:sz w:val="24"/>
          <w:szCs w:val="24"/>
          <w:lang w:val="en-GB"/>
        </w:rPr>
      </w:pPr>
      <w:r w:rsidRPr="00AF4A6D">
        <w:rPr>
          <w:rFonts w:ascii="Times New Roman" w:hAnsi="Times New Roman" w:cs="Times New Roman"/>
          <w:sz w:val="24"/>
          <w:szCs w:val="24"/>
          <w:lang w:val="en-GB"/>
        </w:rPr>
        <w:t>In drylands, v</w:t>
      </w:r>
      <w:r w:rsidR="00EE314F" w:rsidRPr="00AF4A6D">
        <w:rPr>
          <w:rFonts w:ascii="Times New Roman" w:hAnsi="Times New Roman" w:cs="Times New Roman"/>
          <w:sz w:val="24"/>
          <w:szCs w:val="24"/>
          <w:lang w:val="en-GB"/>
        </w:rPr>
        <w:t>egetation is typically organised in a two-phase mosaic composed by plant-covered patches interspersed in a matrix of open areas without perennial vascular plants</w:t>
      </w:r>
      <w:r w:rsidR="00283171">
        <w:rPr>
          <w:rFonts w:ascii="Times New Roman" w:hAnsi="Times New Roman" w:cs="Times New Roman"/>
          <w:sz w:val="24"/>
          <w:szCs w:val="24"/>
          <w:vertAlign w:val="superscript"/>
          <w:lang w:val="en-GB"/>
        </w:rPr>
        <w:t>22</w:t>
      </w:r>
      <w:r w:rsidR="00D33609">
        <w:rPr>
          <w:rFonts w:ascii="Times New Roman" w:hAnsi="Times New Roman" w:cs="Times New Roman"/>
          <w:sz w:val="24"/>
          <w:szCs w:val="24"/>
          <w:vertAlign w:val="superscript"/>
          <w:lang w:val="en-GB"/>
        </w:rPr>
        <w:t>–24</w:t>
      </w:r>
      <w:r w:rsidR="00EE314F" w:rsidRPr="00AF4A6D">
        <w:rPr>
          <w:rFonts w:ascii="Times New Roman" w:hAnsi="Times New Roman" w:cs="Times New Roman"/>
          <w:sz w:val="24"/>
          <w:szCs w:val="24"/>
          <w:lang w:val="en-GB"/>
        </w:rPr>
        <w:t xml:space="preserve">. Vegetated and open areas have contrasted water dynamics, with infiltration rates that are typically higher beneath plant patches </w:t>
      </w:r>
      <w:r w:rsidR="000E3C97">
        <w:rPr>
          <w:rFonts w:ascii="Times New Roman" w:hAnsi="Times New Roman" w:cs="Times New Roman"/>
          <w:sz w:val="24"/>
          <w:szCs w:val="24"/>
          <w:lang w:val="en-GB"/>
        </w:rPr>
        <w:t xml:space="preserve">which also have </w:t>
      </w:r>
      <w:r w:rsidR="00EE314F" w:rsidRPr="00AF4A6D">
        <w:rPr>
          <w:rFonts w:ascii="Times New Roman" w:hAnsi="Times New Roman" w:cs="Times New Roman"/>
          <w:sz w:val="24"/>
          <w:szCs w:val="24"/>
          <w:lang w:val="en-GB"/>
        </w:rPr>
        <w:t>lower water losses via run-off and evaporation</w:t>
      </w:r>
      <w:r w:rsidR="00D33609">
        <w:rPr>
          <w:rFonts w:ascii="Times New Roman" w:hAnsi="Times New Roman" w:cs="Times New Roman"/>
          <w:sz w:val="24"/>
          <w:szCs w:val="24"/>
          <w:vertAlign w:val="superscript"/>
          <w:lang w:val="en-GB"/>
        </w:rPr>
        <w:t>25</w:t>
      </w:r>
      <w:r w:rsidR="00F01A1C">
        <w:rPr>
          <w:rFonts w:ascii="Times New Roman" w:hAnsi="Times New Roman" w:cs="Times New Roman"/>
          <w:sz w:val="24"/>
          <w:szCs w:val="24"/>
          <w:vertAlign w:val="superscript"/>
          <w:lang w:val="en-GB"/>
        </w:rPr>
        <w:t>–28</w:t>
      </w:r>
      <w:r w:rsidR="00EE314F" w:rsidRPr="00AF4A6D">
        <w:rPr>
          <w:rFonts w:ascii="Times New Roman" w:hAnsi="Times New Roman" w:cs="Times New Roman"/>
          <w:sz w:val="24"/>
          <w:szCs w:val="24"/>
          <w:lang w:val="en-GB"/>
        </w:rPr>
        <w:t xml:space="preserve">. </w:t>
      </w:r>
      <w:r w:rsidRPr="00AF4A6D">
        <w:rPr>
          <w:rFonts w:ascii="Times New Roman" w:hAnsi="Times New Roman" w:cs="Times New Roman"/>
          <w:sz w:val="24"/>
          <w:szCs w:val="24"/>
          <w:lang w:val="en-GB"/>
        </w:rPr>
        <w:t xml:space="preserve">Open areas are, however, not devoid of life as they are commonly covered by biocrusts, </w:t>
      </w:r>
      <w:r w:rsidR="00EE314F" w:rsidRPr="00AF4A6D">
        <w:rPr>
          <w:rFonts w:ascii="Times New Roman" w:hAnsi="Times New Roman" w:cs="Times New Roman"/>
          <w:sz w:val="24"/>
          <w:szCs w:val="24"/>
          <w:lang w:val="en-GB"/>
        </w:rPr>
        <w:t>communities dominated by mosses, lichens, fungi, and cyanobacteria living in the soil surface</w:t>
      </w:r>
      <w:r w:rsidRPr="00AF4A6D">
        <w:rPr>
          <w:rFonts w:ascii="Times New Roman" w:hAnsi="Times New Roman" w:cs="Times New Roman"/>
          <w:sz w:val="24"/>
          <w:szCs w:val="24"/>
          <w:lang w:val="en-GB"/>
        </w:rPr>
        <w:t xml:space="preserve"> across drylands worldwide</w:t>
      </w:r>
      <w:r w:rsidR="00F01A1C">
        <w:rPr>
          <w:rFonts w:ascii="Times New Roman" w:hAnsi="Times New Roman" w:cs="Times New Roman"/>
          <w:sz w:val="24"/>
          <w:szCs w:val="24"/>
          <w:vertAlign w:val="superscript"/>
          <w:lang w:val="en-GB"/>
        </w:rPr>
        <w:t>29</w:t>
      </w:r>
      <w:r w:rsidRPr="00AF4A6D">
        <w:rPr>
          <w:rFonts w:ascii="Times New Roman" w:hAnsi="Times New Roman" w:cs="Times New Roman"/>
          <w:sz w:val="24"/>
          <w:szCs w:val="24"/>
          <w:lang w:val="en-GB"/>
        </w:rPr>
        <w:t>.</w:t>
      </w:r>
      <w:r w:rsidR="00EE314F" w:rsidRPr="00AF4A6D">
        <w:rPr>
          <w:rFonts w:ascii="Times New Roman" w:hAnsi="Times New Roman" w:cs="Times New Roman"/>
          <w:sz w:val="24"/>
          <w:szCs w:val="24"/>
          <w:lang w:val="en-GB"/>
        </w:rPr>
        <w:t xml:space="preserve"> </w:t>
      </w:r>
      <w:r w:rsidR="005167D6" w:rsidRPr="00AF4A6D">
        <w:rPr>
          <w:rFonts w:ascii="Times New Roman" w:hAnsi="Times New Roman" w:cs="Times New Roman"/>
          <w:sz w:val="24"/>
          <w:szCs w:val="24"/>
          <w:lang w:val="en-GB"/>
        </w:rPr>
        <w:t xml:space="preserve">Both vascular plants and biocrusts </w:t>
      </w:r>
      <w:r w:rsidR="00E6242F">
        <w:rPr>
          <w:rFonts w:ascii="Times New Roman" w:hAnsi="Times New Roman" w:cs="Times New Roman"/>
          <w:sz w:val="24"/>
          <w:szCs w:val="24"/>
          <w:lang w:val="en-GB"/>
        </w:rPr>
        <w:t>are</w:t>
      </w:r>
      <w:r w:rsidR="00EE314F" w:rsidRPr="00AF4A6D">
        <w:rPr>
          <w:rFonts w:ascii="Times New Roman" w:hAnsi="Times New Roman" w:cs="Times New Roman"/>
          <w:sz w:val="24"/>
          <w:szCs w:val="24"/>
          <w:lang w:val="en-GB"/>
        </w:rPr>
        <w:t xml:space="preserve"> key modulators </w:t>
      </w:r>
      <w:r w:rsidR="00E6242F">
        <w:rPr>
          <w:rFonts w:ascii="Times New Roman" w:hAnsi="Times New Roman" w:cs="Times New Roman"/>
          <w:sz w:val="24"/>
          <w:szCs w:val="24"/>
          <w:lang w:val="en-GB"/>
        </w:rPr>
        <w:t>of</w:t>
      </w:r>
      <w:r w:rsidR="00EE314F" w:rsidRPr="00AF4A6D">
        <w:rPr>
          <w:rFonts w:ascii="Times New Roman" w:hAnsi="Times New Roman" w:cs="Times New Roman"/>
          <w:sz w:val="24"/>
          <w:szCs w:val="24"/>
          <w:lang w:val="en-GB"/>
        </w:rPr>
        <w:t xml:space="preserve"> the water cycle in drylands</w:t>
      </w:r>
      <w:r w:rsidRPr="00AF4A6D">
        <w:rPr>
          <w:rFonts w:ascii="Times New Roman" w:hAnsi="Times New Roman" w:cs="Times New Roman"/>
          <w:sz w:val="24"/>
          <w:szCs w:val="24"/>
          <w:lang w:val="en-GB"/>
        </w:rPr>
        <w:t xml:space="preserve">, as they affect processes </w:t>
      </w:r>
      <w:r w:rsidR="00F663C3" w:rsidRPr="00AF4A6D">
        <w:rPr>
          <w:rFonts w:ascii="Times New Roman" w:hAnsi="Times New Roman" w:cs="Times New Roman"/>
          <w:sz w:val="24"/>
          <w:szCs w:val="24"/>
          <w:lang w:val="en-GB"/>
        </w:rPr>
        <w:lastRenderedPageBreak/>
        <w:t>that, such as infiltration, runoff and evapotrans</w:t>
      </w:r>
      <w:r w:rsidR="008561BC">
        <w:rPr>
          <w:rFonts w:ascii="Times New Roman" w:hAnsi="Times New Roman" w:cs="Times New Roman"/>
          <w:sz w:val="24"/>
          <w:szCs w:val="24"/>
          <w:lang w:val="en-GB"/>
        </w:rPr>
        <w:t>piration</w:t>
      </w:r>
      <w:r w:rsidR="00F01A1C">
        <w:rPr>
          <w:rFonts w:ascii="Times New Roman" w:hAnsi="Times New Roman" w:cs="Times New Roman"/>
          <w:sz w:val="24"/>
          <w:szCs w:val="24"/>
          <w:vertAlign w:val="superscript"/>
          <w:lang w:val="en-GB"/>
        </w:rPr>
        <w:t>30</w:t>
      </w:r>
      <w:r w:rsidR="00F663C3" w:rsidRPr="00AF4A6D">
        <w:rPr>
          <w:rFonts w:ascii="Times New Roman" w:hAnsi="Times New Roman" w:cs="Times New Roman"/>
          <w:sz w:val="24"/>
          <w:szCs w:val="24"/>
          <w:lang w:val="en-GB"/>
        </w:rPr>
        <w:t>, ultimately determine soil moisture contents</w:t>
      </w:r>
      <w:r w:rsidR="00EE314F" w:rsidRPr="00AF4A6D">
        <w:rPr>
          <w:rFonts w:ascii="Times New Roman" w:hAnsi="Times New Roman" w:cs="Times New Roman"/>
          <w:sz w:val="24"/>
          <w:szCs w:val="24"/>
          <w:lang w:val="en-GB"/>
        </w:rPr>
        <w:t xml:space="preserve">. </w:t>
      </w:r>
      <w:r w:rsidR="00F663C3" w:rsidRPr="00AF4A6D">
        <w:rPr>
          <w:rFonts w:ascii="Times New Roman" w:hAnsi="Times New Roman" w:cs="Times New Roman"/>
          <w:sz w:val="24"/>
          <w:szCs w:val="24"/>
          <w:lang w:val="en-GB"/>
        </w:rPr>
        <w:t xml:space="preserve">Despite the hydrological importance of both vascular plants and biocrusts, </w:t>
      </w:r>
      <w:r w:rsidR="007C2F11" w:rsidRPr="00AF4A6D">
        <w:rPr>
          <w:rFonts w:ascii="Times New Roman" w:hAnsi="Times New Roman" w:cs="Times New Roman"/>
          <w:sz w:val="24"/>
          <w:szCs w:val="24"/>
          <w:lang w:val="en-GB"/>
        </w:rPr>
        <w:t xml:space="preserve">no dataset </w:t>
      </w:r>
      <w:r w:rsidR="00F663C3" w:rsidRPr="00AF4A6D">
        <w:rPr>
          <w:rFonts w:ascii="Times New Roman" w:hAnsi="Times New Roman" w:cs="Times New Roman"/>
          <w:sz w:val="24"/>
          <w:szCs w:val="24"/>
          <w:lang w:val="en-GB"/>
        </w:rPr>
        <w:t xml:space="preserve">characterizing long-term </w:t>
      </w:r>
      <w:r w:rsidR="000D6716">
        <w:rPr>
          <w:rFonts w:ascii="Times New Roman" w:hAnsi="Times New Roman" w:cs="Times New Roman"/>
          <w:sz w:val="24"/>
          <w:szCs w:val="24"/>
          <w:lang w:val="en-GB"/>
        </w:rPr>
        <w:t xml:space="preserve">(&gt; 10 yrs) </w:t>
      </w:r>
      <w:r w:rsidR="000D6716" w:rsidRPr="00AF4A6D">
        <w:rPr>
          <w:rFonts w:ascii="Times New Roman" w:hAnsi="Times New Roman" w:cs="Times New Roman"/>
          <w:sz w:val="24"/>
          <w:szCs w:val="24"/>
          <w:lang w:val="en-GB"/>
        </w:rPr>
        <w:t xml:space="preserve">temporal </w:t>
      </w:r>
      <w:r w:rsidR="00F663C3" w:rsidRPr="00AF4A6D">
        <w:rPr>
          <w:rFonts w:ascii="Times New Roman" w:hAnsi="Times New Roman" w:cs="Times New Roman"/>
          <w:sz w:val="24"/>
          <w:szCs w:val="24"/>
          <w:lang w:val="en-GB"/>
        </w:rPr>
        <w:t xml:space="preserve">variations in soil moisture across </w:t>
      </w:r>
      <w:r w:rsidR="000D6716">
        <w:rPr>
          <w:rFonts w:ascii="Times New Roman" w:hAnsi="Times New Roman" w:cs="Times New Roman"/>
          <w:sz w:val="24"/>
          <w:szCs w:val="24"/>
          <w:lang w:val="en-GB"/>
        </w:rPr>
        <w:t>plant</w:t>
      </w:r>
      <w:r w:rsidR="00F663C3" w:rsidRPr="00AF4A6D">
        <w:rPr>
          <w:rFonts w:ascii="Times New Roman" w:hAnsi="Times New Roman" w:cs="Times New Roman"/>
          <w:sz w:val="24"/>
          <w:szCs w:val="24"/>
          <w:lang w:val="en-GB"/>
        </w:rPr>
        <w:t>- and biocrust-dominated areas (microsites) is currently available.</w:t>
      </w:r>
    </w:p>
    <w:p w14:paraId="58AA84AC" w14:textId="354EFA44" w:rsidR="00040CC8" w:rsidRPr="00AF4A6D" w:rsidRDefault="007C2F11" w:rsidP="00AF4A6D">
      <w:pPr>
        <w:spacing w:line="480" w:lineRule="auto"/>
        <w:ind w:firstLine="708"/>
        <w:jc w:val="both"/>
        <w:rPr>
          <w:rFonts w:ascii="Times New Roman" w:hAnsi="Times New Roman" w:cs="Times New Roman"/>
          <w:sz w:val="24"/>
          <w:szCs w:val="24"/>
          <w:lang w:val="en-GB"/>
        </w:rPr>
      </w:pPr>
      <w:r w:rsidRPr="00AF4A6D">
        <w:rPr>
          <w:rFonts w:ascii="Times New Roman" w:hAnsi="Times New Roman" w:cs="Times New Roman"/>
          <w:sz w:val="24"/>
          <w:szCs w:val="24"/>
          <w:lang w:val="en-GB"/>
        </w:rPr>
        <w:t xml:space="preserve">Here we introduce the </w:t>
      </w:r>
      <w:r w:rsidR="004E0404" w:rsidRPr="00AF4A6D">
        <w:rPr>
          <w:rFonts w:ascii="Times New Roman" w:hAnsi="Times New Roman" w:cs="Times New Roman"/>
          <w:sz w:val="24"/>
          <w:szCs w:val="24"/>
          <w:lang w:val="en-GB"/>
        </w:rPr>
        <w:t xml:space="preserve">MOISCRUST </w:t>
      </w:r>
      <w:r w:rsidRPr="00AF4A6D">
        <w:rPr>
          <w:rFonts w:ascii="Times New Roman" w:hAnsi="Times New Roman" w:cs="Times New Roman"/>
          <w:sz w:val="24"/>
          <w:szCs w:val="24"/>
          <w:lang w:val="en-GB"/>
        </w:rPr>
        <w:t>dataset, a 14-yr continuous data</w:t>
      </w:r>
      <w:r w:rsidR="00647636">
        <w:rPr>
          <w:rFonts w:ascii="Times New Roman" w:hAnsi="Times New Roman" w:cs="Times New Roman"/>
          <w:sz w:val="24"/>
          <w:szCs w:val="24"/>
          <w:lang w:val="en-GB"/>
        </w:rPr>
        <w:t>set</w:t>
      </w:r>
      <w:r w:rsidRPr="00AF4A6D">
        <w:rPr>
          <w:rFonts w:ascii="Times New Roman" w:hAnsi="Times New Roman" w:cs="Times New Roman"/>
          <w:sz w:val="24"/>
          <w:szCs w:val="24"/>
          <w:lang w:val="en-GB"/>
        </w:rPr>
        <w:t xml:space="preserve"> of surface soil moisture measurements from multiple microsites (vegetated and open areas with different degree of biocrust development) gathered from the Aranjuez Experimental Station</w:t>
      </w:r>
      <w:r w:rsidR="00F663C3" w:rsidRPr="00AF4A6D">
        <w:rPr>
          <w:rFonts w:ascii="Times New Roman" w:hAnsi="Times New Roman" w:cs="Times New Roman"/>
          <w:sz w:val="24"/>
          <w:szCs w:val="24"/>
          <w:lang w:val="en-GB"/>
        </w:rPr>
        <w:t>, a semi-arid grassland in Central Spain</w:t>
      </w:r>
      <w:r w:rsidR="00374585" w:rsidRPr="00AF4A6D">
        <w:rPr>
          <w:rFonts w:ascii="Times New Roman" w:hAnsi="Times New Roman" w:cs="Times New Roman"/>
          <w:sz w:val="24"/>
          <w:szCs w:val="24"/>
          <w:lang w:val="en-GB"/>
        </w:rPr>
        <w:t xml:space="preserve"> where multiple studies on the ecology of biocrusts have been carried out</w:t>
      </w:r>
      <w:r w:rsidR="00E6242F">
        <w:rPr>
          <w:rFonts w:ascii="Times New Roman" w:hAnsi="Times New Roman" w:cs="Times New Roman"/>
          <w:sz w:val="24"/>
          <w:szCs w:val="24"/>
          <w:vertAlign w:val="superscript"/>
          <w:lang w:val="en-GB"/>
        </w:rPr>
        <w:t>27,31</w:t>
      </w:r>
      <w:r w:rsidR="00F01A1C">
        <w:rPr>
          <w:rFonts w:ascii="Times New Roman" w:hAnsi="Times New Roman" w:cs="Times New Roman"/>
          <w:sz w:val="24"/>
          <w:szCs w:val="24"/>
          <w:vertAlign w:val="superscript"/>
          <w:lang w:val="en-GB"/>
        </w:rPr>
        <w:t>-3</w:t>
      </w:r>
      <w:r w:rsidR="00E6242F">
        <w:rPr>
          <w:rFonts w:ascii="Times New Roman" w:hAnsi="Times New Roman" w:cs="Times New Roman"/>
          <w:sz w:val="24"/>
          <w:szCs w:val="24"/>
          <w:vertAlign w:val="superscript"/>
          <w:lang w:val="en-GB"/>
        </w:rPr>
        <w:t>6</w:t>
      </w:r>
      <w:r w:rsidRPr="00AF4A6D">
        <w:rPr>
          <w:rFonts w:ascii="Times New Roman" w:hAnsi="Times New Roman" w:cs="Times New Roman"/>
          <w:sz w:val="24"/>
          <w:szCs w:val="24"/>
          <w:lang w:val="en-GB"/>
        </w:rPr>
        <w:t xml:space="preserve">. </w:t>
      </w:r>
    </w:p>
    <w:p w14:paraId="20B0AD6D" w14:textId="77777777" w:rsidR="00040CC8" w:rsidRPr="00BE26D2" w:rsidRDefault="004E0404">
      <w:pPr>
        <w:spacing w:line="480" w:lineRule="auto"/>
        <w:jc w:val="both"/>
        <w:rPr>
          <w:rFonts w:ascii="Times New Roman" w:hAnsi="Times New Roman" w:cs="Times New Roman"/>
          <w:b/>
          <w:sz w:val="24"/>
          <w:szCs w:val="24"/>
          <w:lang w:val="en-GB"/>
        </w:rPr>
      </w:pPr>
      <w:r w:rsidRPr="00BE26D2">
        <w:rPr>
          <w:rFonts w:ascii="Times New Roman" w:hAnsi="Times New Roman" w:cs="Times New Roman"/>
          <w:b/>
          <w:sz w:val="24"/>
          <w:szCs w:val="24"/>
          <w:lang w:val="en-GB"/>
        </w:rPr>
        <w:t>Methods</w:t>
      </w:r>
    </w:p>
    <w:p w14:paraId="34F9FA80" w14:textId="64029E45" w:rsidR="00040CC8" w:rsidRPr="00BE26D2" w:rsidRDefault="004E0404">
      <w:pPr>
        <w:spacing w:line="480" w:lineRule="auto"/>
        <w:jc w:val="both"/>
        <w:rPr>
          <w:rFonts w:ascii="Times New Roman" w:hAnsi="Times New Roman" w:cs="Times New Roman"/>
          <w:sz w:val="24"/>
          <w:szCs w:val="24"/>
          <w:lang w:val="en-GB"/>
        </w:rPr>
      </w:pPr>
      <w:r w:rsidRPr="00BE26D2">
        <w:rPr>
          <w:rFonts w:ascii="Times New Roman" w:hAnsi="Times New Roman" w:cs="Times New Roman"/>
          <w:b/>
          <w:sz w:val="24"/>
          <w:szCs w:val="24"/>
          <w:lang w:val="en-GB"/>
        </w:rPr>
        <w:t>Study site.</w:t>
      </w:r>
      <w:r w:rsidRPr="00BE26D2">
        <w:rPr>
          <w:rFonts w:ascii="Times New Roman" w:hAnsi="Times New Roman" w:cs="Times New Roman"/>
          <w:sz w:val="24"/>
          <w:szCs w:val="24"/>
          <w:lang w:val="en-GB"/>
        </w:rPr>
        <w:t xml:space="preserve"> The Aranjuez Experimental Station is located </w:t>
      </w:r>
      <w:r w:rsidR="000D6716">
        <w:rPr>
          <w:rFonts w:ascii="Times New Roman" w:hAnsi="Times New Roman" w:cs="Times New Roman"/>
          <w:sz w:val="24"/>
          <w:szCs w:val="24"/>
          <w:lang w:val="en-GB"/>
        </w:rPr>
        <w:t>at</w:t>
      </w:r>
      <w:r w:rsidRPr="00BE26D2">
        <w:rPr>
          <w:rFonts w:ascii="Times New Roman" w:hAnsi="Times New Roman" w:cs="Times New Roman"/>
          <w:sz w:val="24"/>
          <w:szCs w:val="24"/>
          <w:lang w:val="en-GB"/>
        </w:rPr>
        <w:t xml:space="preserve"> the centre of the Iberian Peninsula (40</w:t>
      </w:r>
      <w:r w:rsidR="00A77B2D">
        <w:sym w:font="Symbol" w:char="F0B0"/>
      </w:r>
      <w:r w:rsidRPr="00BE26D2">
        <w:rPr>
          <w:rFonts w:ascii="Times New Roman" w:hAnsi="Times New Roman" w:cs="Times New Roman"/>
          <w:sz w:val="24"/>
          <w:szCs w:val="24"/>
          <w:lang w:val="en-GB"/>
        </w:rPr>
        <w:t xml:space="preserve"> 02</w:t>
      </w:r>
      <w:r w:rsidR="00A77B2D">
        <w:sym w:font="Symbol" w:char="F0A2"/>
      </w:r>
      <w:r w:rsidRPr="00BE26D2">
        <w:rPr>
          <w:rFonts w:ascii="Times New Roman" w:hAnsi="Times New Roman" w:cs="Times New Roman"/>
          <w:sz w:val="24"/>
          <w:szCs w:val="24"/>
          <w:lang w:val="en-GB"/>
        </w:rPr>
        <w:t xml:space="preserve"> N–3</w:t>
      </w:r>
      <w:r w:rsidR="00A77B2D">
        <w:sym w:font="Symbol" w:char="F0B0"/>
      </w:r>
      <w:r w:rsidRPr="00BE26D2">
        <w:rPr>
          <w:rFonts w:ascii="Times New Roman" w:hAnsi="Times New Roman" w:cs="Times New Roman"/>
          <w:sz w:val="24"/>
          <w:szCs w:val="24"/>
          <w:lang w:val="en-GB"/>
        </w:rPr>
        <w:t xml:space="preserve"> 32</w:t>
      </w:r>
      <w:r w:rsidR="00A77B2D">
        <w:sym w:font="Symbol" w:char="F0A2"/>
      </w:r>
      <w:r w:rsidRPr="00BE26D2">
        <w:rPr>
          <w:rFonts w:ascii="Times New Roman" w:hAnsi="Times New Roman" w:cs="Times New Roman"/>
          <w:sz w:val="24"/>
          <w:szCs w:val="24"/>
          <w:lang w:val="en-GB"/>
        </w:rPr>
        <w:t xml:space="preserve"> W; 590 m a.s.l., Figure 1). The climate is Mediterranean semiarid, with average annual temperature and rainfall of 15 </w:t>
      </w:r>
      <w:r w:rsidR="00A77B2D">
        <w:sym w:font="Symbol" w:char="F0B0"/>
      </w:r>
      <w:r w:rsidRPr="00BE26D2">
        <w:rPr>
          <w:rFonts w:ascii="Times New Roman" w:hAnsi="Times New Roman" w:cs="Times New Roman"/>
          <w:sz w:val="24"/>
          <w:szCs w:val="24"/>
          <w:lang w:val="en-GB"/>
        </w:rPr>
        <w:t>C and 349 mm, respectively. Soils are classified as Gypsiric Leptosols</w:t>
      </w:r>
      <w:r w:rsidR="00F01A1C">
        <w:rPr>
          <w:rFonts w:ascii="Times New Roman" w:hAnsi="Times New Roman" w:cs="Times New Roman"/>
          <w:sz w:val="24"/>
          <w:szCs w:val="24"/>
          <w:vertAlign w:val="superscript"/>
          <w:lang w:val="en-GB"/>
        </w:rPr>
        <w:t>3</w:t>
      </w:r>
      <w:r w:rsidR="00E6242F">
        <w:rPr>
          <w:rFonts w:ascii="Times New Roman" w:hAnsi="Times New Roman" w:cs="Times New Roman"/>
          <w:sz w:val="24"/>
          <w:szCs w:val="24"/>
          <w:vertAlign w:val="superscript"/>
          <w:lang w:val="en-GB"/>
        </w:rPr>
        <w:t>7</w:t>
      </w:r>
      <w:r w:rsidRPr="00BE26D2">
        <w:rPr>
          <w:rFonts w:ascii="Times New Roman" w:hAnsi="Times New Roman" w:cs="Times New Roman"/>
          <w:sz w:val="24"/>
          <w:szCs w:val="24"/>
          <w:lang w:val="en-GB"/>
        </w:rPr>
        <w:t xml:space="preserve">, with pH, organic carbon, and total nitrogen content values ranging between 7.2 and 7.7 mg/g, 9 and 32 mg/g, and 0.8 and 4 mg/g soil, respectively, depending on the </w:t>
      </w:r>
      <w:r w:rsidR="0048783C" w:rsidRPr="00BE26D2">
        <w:rPr>
          <w:rFonts w:ascii="Times New Roman" w:hAnsi="Times New Roman" w:cs="Times New Roman"/>
          <w:sz w:val="24"/>
          <w:szCs w:val="24"/>
          <w:lang w:val="en-GB"/>
        </w:rPr>
        <w:t xml:space="preserve">microsite </w:t>
      </w:r>
      <w:r w:rsidRPr="00BE26D2">
        <w:rPr>
          <w:rFonts w:ascii="Times New Roman" w:hAnsi="Times New Roman" w:cs="Times New Roman"/>
          <w:sz w:val="24"/>
          <w:szCs w:val="24"/>
          <w:lang w:val="en-GB"/>
        </w:rPr>
        <w:t>(open areas</w:t>
      </w:r>
      <w:r w:rsidR="0048783C" w:rsidRPr="00BE26D2">
        <w:rPr>
          <w:rFonts w:ascii="Times New Roman" w:hAnsi="Times New Roman" w:cs="Times New Roman"/>
          <w:sz w:val="24"/>
          <w:szCs w:val="24"/>
          <w:lang w:val="en-GB"/>
        </w:rPr>
        <w:t xml:space="preserve">, </w:t>
      </w:r>
      <w:r w:rsidRPr="00BE26D2">
        <w:rPr>
          <w:rFonts w:ascii="Times New Roman" w:hAnsi="Times New Roman" w:cs="Times New Roman"/>
          <w:sz w:val="24"/>
          <w:szCs w:val="24"/>
          <w:lang w:val="en-GB"/>
        </w:rPr>
        <w:t>vegetation, and biocrust</w:t>
      </w:r>
      <w:r w:rsidR="0048783C" w:rsidRPr="00BE26D2">
        <w:rPr>
          <w:rFonts w:ascii="Times New Roman" w:hAnsi="Times New Roman" w:cs="Times New Roman"/>
          <w:sz w:val="24"/>
          <w:szCs w:val="24"/>
          <w:lang w:val="en-GB"/>
        </w:rPr>
        <w:t>s</w:t>
      </w:r>
      <w:r w:rsidRPr="00BE26D2">
        <w:rPr>
          <w:rFonts w:ascii="Times New Roman" w:hAnsi="Times New Roman" w:cs="Times New Roman"/>
          <w:sz w:val="24"/>
          <w:szCs w:val="24"/>
          <w:lang w:val="en-GB"/>
        </w:rPr>
        <w:t>)</w:t>
      </w:r>
      <w:r w:rsidR="0048783C" w:rsidRPr="00BE26D2">
        <w:rPr>
          <w:rFonts w:ascii="Times New Roman" w:hAnsi="Times New Roman" w:cs="Times New Roman"/>
          <w:sz w:val="24"/>
          <w:szCs w:val="24"/>
          <w:lang w:val="en-GB"/>
        </w:rPr>
        <w:t xml:space="preserve"> considered</w:t>
      </w:r>
      <w:r w:rsidR="00F01A1C">
        <w:rPr>
          <w:rFonts w:ascii="Times New Roman" w:hAnsi="Times New Roman" w:cs="Times New Roman"/>
          <w:sz w:val="24"/>
          <w:szCs w:val="24"/>
          <w:vertAlign w:val="superscript"/>
          <w:lang w:val="en-GB"/>
        </w:rPr>
        <w:t>31</w:t>
      </w:r>
      <w:r w:rsidRPr="00BE26D2">
        <w:rPr>
          <w:rFonts w:ascii="Times New Roman" w:hAnsi="Times New Roman" w:cs="Times New Roman"/>
          <w:sz w:val="24"/>
          <w:szCs w:val="24"/>
          <w:lang w:val="en-GB"/>
        </w:rPr>
        <w:t xml:space="preserve">. </w:t>
      </w:r>
      <w:ins w:id="1" w:author="Usuario" w:date="2021-09-29T11:45:00Z">
        <w:r w:rsidR="00C613E4">
          <w:rPr>
            <w:rFonts w:ascii="Times New Roman" w:hAnsi="Times New Roman" w:cs="Times New Roman"/>
            <w:sz w:val="24"/>
            <w:szCs w:val="24"/>
            <w:lang w:val="en-GB"/>
          </w:rPr>
          <w:t>Both bare and crust soils are silt loam soils</w:t>
        </w:r>
      </w:ins>
      <w:ins w:id="2" w:author="Usuario" w:date="2021-09-29T11:46:00Z">
        <w:r w:rsidR="00C613E4">
          <w:rPr>
            <w:rFonts w:ascii="Times New Roman" w:hAnsi="Times New Roman" w:cs="Times New Roman"/>
            <w:sz w:val="24"/>
            <w:szCs w:val="24"/>
            <w:lang w:val="en-GB"/>
          </w:rPr>
          <w:t xml:space="preserve">, showing c. </w:t>
        </w:r>
      </w:ins>
      <w:ins w:id="3" w:author="Usuario" w:date="2021-09-29T11:43:00Z">
        <w:r w:rsidR="00C613E4">
          <w:rPr>
            <w:rFonts w:ascii="Times New Roman" w:hAnsi="Times New Roman" w:cs="Times New Roman"/>
            <w:sz w:val="24"/>
            <w:szCs w:val="24"/>
            <w:lang w:val="en-GB"/>
          </w:rPr>
          <w:t>4</w:t>
        </w:r>
      </w:ins>
      <w:ins w:id="4" w:author="Usuario" w:date="2021-09-29T11:46:00Z">
        <w:r w:rsidR="00C613E4">
          <w:rPr>
            <w:rFonts w:ascii="Times New Roman" w:hAnsi="Times New Roman" w:cs="Times New Roman"/>
            <w:sz w:val="24"/>
            <w:szCs w:val="24"/>
            <w:lang w:val="en-GB"/>
          </w:rPr>
          <w:t>2</w:t>
        </w:r>
      </w:ins>
      <w:ins w:id="5" w:author="Usuario" w:date="2021-09-29T11:43:00Z">
        <w:r w:rsidR="00C613E4">
          <w:rPr>
            <w:rFonts w:ascii="Times New Roman" w:hAnsi="Times New Roman" w:cs="Times New Roman"/>
            <w:sz w:val="24"/>
            <w:szCs w:val="24"/>
            <w:lang w:val="en-GB"/>
          </w:rPr>
          <w:t xml:space="preserve">% </w:t>
        </w:r>
      </w:ins>
      <w:ins w:id="6" w:author="Usuario" w:date="2021-09-29T11:44:00Z">
        <w:r w:rsidR="00C613E4">
          <w:rPr>
            <w:rFonts w:ascii="Times New Roman" w:hAnsi="Times New Roman" w:cs="Times New Roman"/>
            <w:sz w:val="24"/>
            <w:szCs w:val="24"/>
            <w:lang w:val="en-GB"/>
          </w:rPr>
          <w:t xml:space="preserve">of sand, </w:t>
        </w:r>
      </w:ins>
      <w:ins w:id="7" w:author="Usuario" w:date="2021-09-29T11:46:00Z">
        <w:r w:rsidR="00C613E4">
          <w:rPr>
            <w:rFonts w:ascii="Times New Roman" w:hAnsi="Times New Roman" w:cs="Times New Roman"/>
            <w:sz w:val="24"/>
            <w:szCs w:val="24"/>
            <w:lang w:val="en-GB"/>
          </w:rPr>
          <w:t xml:space="preserve">c. </w:t>
        </w:r>
      </w:ins>
      <w:ins w:id="8" w:author="Usuario" w:date="2021-09-29T11:44:00Z">
        <w:r w:rsidR="00C613E4">
          <w:rPr>
            <w:rFonts w:ascii="Times New Roman" w:hAnsi="Times New Roman" w:cs="Times New Roman"/>
            <w:sz w:val="24"/>
            <w:szCs w:val="24"/>
            <w:lang w:val="en-GB"/>
          </w:rPr>
          <w:t>5</w:t>
        </w:r>
      </w:ins>
      <w:ins w:id="9" w:author="Usuario" w:date="2021-09-29T11:47:00Z">
        <w:r w:rsidR="00C613E4">
          <w:rPr>
            <w:rFonts w:ascii="Times New Roman" w:hAnsi="Times New Roman" w:cs="Times New Roman"/>
            <w:sz w:val="24"/>
            <w:szCs w:val="24"/>
            <w:lang w:val="en-GB"/>
          </w:rPr>
          <w:t>2</w:t>
        </w:r>
      </w:ins>
      <w:ins w:id="10" w:author="Usuario" w:date="2021-09-29T11:44:00Z">
        <w:r w:rsidR="00C613E4">
          <w:rPr>
            <w:rFonts w:ascii="Times New Roman" w:hAnsi="Times New Roman" w:cs="Times New Roman"/>
            <w:sz w:val="24"/>
            <w:szCs w:val="24"/>
            <w:lang w:val="en-GB"/>
          </w:rPr>
          <w:t xml:space="preserve">% of silt and </w:t>
        </w:r>
      </w:ins>
      <w:ins w:id="11" w:author="Usuario" w:date="2021-09-29T11:46:00Z">
        <w:r w:rsidR="00C613E4">
          <w:rPr>
            <w:rFonts w:ascii="Times New Roman" w:hAnsi="Times New Roman" w:cs="Times New Roman"/>
            <w:sz w:val="24"/>
            <w:szCs w:val="24"/>
            <w:lang w:val="en-GB"/>
          </w:rPr>
          <w:t xml:space="preserve">c. </w:t>
        </w:r>
      </w:ins>
      <w:ins w:id="12" w:author="Usuario" w:date="2021-09-29T11:44:00Z">
        <w:r w:rsidR="00C613E4">
          <w:rPr>
            <w:rFonts w:ascii="Times New Roman" w:hAnsi="Times New Roman" w:cs="Times New Roman"/>
            <w:sz w:val="24"/>
            <w:szCs w:val="24"/>
            <w:lang w:val="en-GB"/>
          </w:rPr>
          <w:t>5</w:t>
        </w:r>
      </w:ins>
      <w:ins w:id="13" w:author="Usuario" w:date="2021-09-29T11:47:00Z">
        <w:r w:rsidR="00C613E4">
          <w:rPr>
            <w:rFonts w:ascii="Times New Roman" w:hAnsi="Times New Roman" w:cs="Times New Roman"/>
            <w:sz w:val="24"/>
            <w:szCs w:val="24"/>
            <w:lang w:val="en-GB"/>
          </w:rPr>
          <w:t>.5</w:t>
        </w:r>
      </w:ins>
      <w:ins w:id="14" w:author="Usuario" w:date="2021-09-29T11:44:00Z">
        <w:r w:rsidR="00C613E4">
          <w:rPr>
            <w:rFonts w:ascii="Times New Roman" w:hAnsi="Times New Roman" w:cs="Times New Roman"/>
            <w:sz w:val="24"/>
            <w:szCs w:val="24"/>
            <w:lang w:val="en-GB"/>
          </w:rPr>
          <w:t>% of clay</w:t>
        </w:r>
      </w:ins>
      <w:ins w:id="15" w:author="Usuario" w:date="2021-09-29T11:46:00Z">
        <w:r w:rsidR="00C613E4">
          <w:rPr>
            <w:rFonts w:ascii="Times New Roman" w:hAnsi="Times New Roman" w:cs="Times New Roman"/>
            <w:sz w:val="24"/>
            <w:szCs w:val="24"/>
            <w:lang w:val="en-GB"/>
          </w:rPr>
          <w:t xml:space="preserve">. </w:t>
        </w:r>
      </w:ins>
      <w:r w:rsidRPr="00BE26D2">
        <w:rPr>
          <w:rFonts w:ascii="Times New Roman" w:hAnsi="Times New Roman" w:cs="Times New Roman"/>
          <w:sz w:val="24"/>
          <w:szCs w:val="24"/>
          <w:lang w:val="en-GB"/>
        </w:rPr>
        <w:t xml:space="preserve">The vegetation is dominated by </w:t>
      </w:r>
      <w:r w:rsidRPr="00BE26D2">
        <w:rPr>
          <w:rFonts w:ascii="Times New Roman" w:hAnsi="Times New Roman" w:cs="Times New Roman"/>
          <w:i/>
          <w:sz w:val="24"/>
          <w:szCs w:val="24"/>
          <w:lang w:val="en-GB"/>
        </w:rPr>
        <w:t>Stipa tenacissima</w:t>
      </w:r>
      <w:r w:rsidRPr="00BE26D2">
        <w:rPr>
          <w:rFonts w:ascii="Times New Roman" w:hAnsi="Times New Roman" w:cs="Times New Roman"/>
          <w:sz w:val="24"/>
          <w:szCs w:val="24"/>
          <w:lang w:val="en-GB"/>
        </w:rPr>
        <w:t xml:space="preserve"> L. (18% of total cover), </w:t>
      </w:r>
      <w:r w:rsidRPr="00BE26D2">
        <w:rPr>
          <w:rFonts w:ascii="Times New Roman" w:hAnsi="Times New Roman" w:cs="Times New Roman"/>
          <w:i/>
          <w:sz w:val="24"/>
          <w:szCs w:val="24"/>
          <w:lang w:val="en-GB"/>
        </w:rPr>
        <w:t>Retama sphaerocarpa</w:t>
      </w:r>
      <w:r w:rsidRPr="00BE26D2">
        <w:rPr>
          <w:rFonts w:ascii="Times New Roman" w:hAnsi="Times New Roman" w:cs="Times New Roman"/>
          <w:sz w:val="24"/>
          <w:szCs w:val="24"/>
          <w:lang w:val="en-GB"/>
        </w:rPr>
        <w:t xml:space="preserve"> (L.) Boiss, and </w:t>
      </w:r>
      <w:r w:rsidRPr="00BE26D2">
        <w:rPr>
          <w:rFonts w:ascii="Times New Roman" w:hAnsi="Times New Roman" w:cs="Times New Roman"/>
          <w:i/>
          <w:sz w:val="24"/>
          <w:szCs w:val="24"/>
          <w:lang w:val="en-GB"/>
        </w:rPr>
        <w:t>Helianthemun squamatum</w:t>
      </w:r>
      <w:r w:rsidRPr="00BE26D2">
        <w:rPr>
          <w:rFonts w:ascii="Times New Roman" w:hAnsi="Times New Roman" w:cs="Times New Roman"/>
          <w:sz w:val="24"/>
          <w:szCs w:val="24"/>
          <w:lang w:val="en-GB"/>
        </w:rPr>
        <w:t xml:space="preserve"> Pers. (6% of total cover for both shrubs)</w:t>
      </w:r>
      <w:r w:rsidR="00F01A1C">
        <w:rPr>
          <w:rFonts w:ascii="Times New Roman" w:hAnsi="Times New Roman" w:cs="Times New Roman"/>
          <w:sz w:val="24"/>
          <w:szCs w:val="24"/>
          <w:vertAlign w:val="superscript"/>
          <w:lang w:val="en-GB"/>
        </w:rPr>
        <w:t>3</w:t>
      </w:r>
      <w:r w:rsidR="00E6242F">
        <w:rPr>
          <w:rFonts w:ascii="Times New Roman" w:hAnsi="Times New Roman" w:cs="Times New Roman"/>
          <w:sz w:val="24"/>
          <w:szCs w:val="24"/>
          <w:vertAlign w:val="superscript"/>
          <w:lang w:val="en-GB"/>
        </w:rPr>
        <w:t>1</w:t>
      </w:r>
      <w:r w:rsidRPr="00BE26D2">
        <w:rPr>
          <w:rFonts w:ascii="Times New Roman" w:hAnsi="Times New Roman" w:cs="Times New Roman"/>
          <w:sz w:val="24"/>
          <w:szCs w:val="24"/>
          <w:lang w:val="en-GB"/>
        </w:rPr>
        <w:t>. The open areas between vascular plant patches are covered with</w:t>
      </w:r>
      <w:del w:id="16" w:author="Usuario" w:date="2021-09-29T09:20:00Z">
        <w:r w:rsidRPr="00BE26D2" w:rsidDel="007F6159">
          <w:rPr>
            <w:rFonts w:ascii="Times New Roman" w:hAnsi="Times New Roman" w:cs="Times New Roman"/>
            <w:sz w:val="24"/>
            <w:szCs w:val="24"/>
            <w:lang w:val="en-GB"/>
          </w:rPr>
          <w:delText xml:space="preserve"> a</w:delText>
        </w:r>
      </w:del>
      <w:r w:rsidRPr="00BE26D2">
        <w:rPr>
          <w:rFonts w:ascii="Times New Roman" w:hAnsi="Times New Roman" w:cs="Times New Roman"/>
          <w:sz w:val="24"/>
          <w:szCs w:val="24"/>
          <w:lang w:val="en-GB"/>
        </w:rPr>
        <w:t xml:space="preserve"> well‐developed biocrust community that covers ~34% of the soil surface and is dominated by lichens such as </w:t>
      </w:r>
      <w:r w:rsidRPr="00BE26D2">
        <w:rPr>
          <w:rFonts w:ascii="Times New Roman" w:hAnsi="Times New Roman" w:cs="Times New Roman"/>
          <w:i/>
          <w:sz w:val="24"/>
          <w:szCs w:val="24"/>
          <w:lang w:val="en-GB"/>
        </w:rPr>
        <w:t>Diploschistes diacapsis</w:t>
      </w:r>
      <w:r w:rsidRPr="00BE26D2">
        <w:rPr>
          <w:rFonts w:ascii="Times New Roman" w:hAnsi="Times New Roman" w:cs="Times New Roman"/>
          <w:sz w:val="24"/>
          <w:szCs w:val="24"/>
          <w:lang w:val="en-GB"/>
        </w:rPr>
        <w:t xml:space="preserve"> (Ach.) Lumbsch, </w:t>
      </w:r>
      <w:r w:rsidRPr="00BE26D2">
        <w:rPr>
          <w:rFonts w:ascii="Times New Roman" w:hAnsi="Times New Roman" w:cs="Times New Roman"/>
          <w:i/>
          <w:sz w:val="24"/>
          <w:szCs w:val="24"/>
          <w:lang w:val="en-GB"/>
        </w:rPr>
        <w:t>Squamarina lentigera</w:t>
      </w:r>
      <w:r w:rsidRPr="00BE26D2">
        <w:rPr>
          <w:rFonts w:ascii="Times New Roman" w:hAnsi="Times New Roman" w:cs="Times New Roman"/>
          <w:sz w:val="24"/>
          <w:szCs w:val="24"/>
          <w:lang w:val="en-GB"/>
        </w:rPr>
        <w:t xml:space="preserve"> (Weber) Poelt, </w:t>
      </w:r>
      <w:r w:rsidRPr="00BE26D2">
        <w:rPr>
          <w:rFonts w:ascii="Times New Roman" w:hAnsi="Times New Roman" w:cs="Times New Roman"/>
          <w:i/>
          <w:sz w:val="24"/>
          <w:szCs w:val="24"/>
          <w:lang w:val="en-GB"/>
        </w:rPr>
        <w:t>Fulgensia subbracteata</w:t>
      </w:r>
      <w:r w:rsidRPr="00BE26D2">
        <w:rPr>
          <w:rFonts w:ascii="Times New Roman" w:hAnsi="Times New Roman" w:cs="Times New Roman"/>
          <w:sz w:val="24"/>
          <w:szCs w:val="24"/>
          <w:lang w:val="en-GB"/>
        </w:rPr>
        <w:t xml:space="preserve"> (Nyl.) Poelt, </w:t>
      </w:r>
      <w:r w:rsidRPr="00BE26D2">
        <w:rPr>
          <w:rFonts w:ascii="Times New Roman" w:hAnsi="Times New Roman" w:cs="Times New Roman"/>
          <w:i/>
          <w:sz w:val="24"/>
          <w:szCs w:val="24"/>
          <w:lang w:val="en-GB"/>
        </w:rPr>
        <w:t>Toninia sedifolia</w:t>
      </w:r>
      <w:r w:rsidRPr="00BE26D2">
        <w:rPr>
          <w:rFonts w:ascii="Times New Roman" w:hAnsi="Times New Roman" w:cs="Times New Roman"/>
          <w:sz w:val="24"/>
          <w:szCs w:val="24"/>
          <w:lang w:val="en-GB"/>
        </w:rPr>
        <w:t xml:space="preserve"> (Scop.) Timdal, and </w:t>
      </w:r>
      <w:r w:rsidRPr="00BE26D2">
        <w:rPr>
          <w:rFonts w:ascii="Times New Roman" w:hAnsi="Times New Roman" w:cs="Times New Roman"/>
          <w:i/>
          <w:sz w:val="24"/>
          <w:szCs w:val="24"/>
          <w:lang w:val="en-GB"/>
        </w:rPr>
        <w:t>Psora decipiens</w:t>
      </w:r>
      <w:r w:rsidRPr="00BE26D2">
        <w:rPr>
          <w:rFonts w:ascii="Times New Roman" w:hAnsi="Times New Roman" w:cs="Times New Roman"/>
          <w:sz w:val="24"/>
          <w:szCs w:val="24"/>
          <w:lang w:val="en-GB"/>
        </w:rPr>
        <w:t xml:space="preserve"> (Hedw.) Hoffm.</w:t>
      </w:r>
      <w:r w:rsidR="00F01A1C">
        <w:rPr>
          <w:rFonts w:ascii="Times New Roman" w:hAnsi="Times New Roman" w:cs="Times New Roman"/>
          <w:sz w:val="24"/>
          <w:szCs w:val="24"/>
          <w:vertAlign w:val="superscript"/>
          <w:lang w:val="en-GB"/>
        </w:rPr>
        <w:t>33</w:t>
      </w:r>
      <w:r w:rsidRPr="00BE26D2">
        <w:rPr>
          <w:rFonts w:ascii="Times New Roman" w:hAnsi="Times New Roman" w:cs="Times New Roman"/>
          <w:sz w:val="24"/>
          <w:szCs w:val="24"/>
          <w:lang w:val="en-GB"/>
        </w:rPr>
        <w:t>.</w:t>
      </w:r>
    </w:p>
    <w:p w14:paraId="750BDA69" w14:textId="77777777" w:rsidR="00040CC8" w:rsidRPr="00BE26D2" w:rsidRDefault="004E0404">
      <w:pPr>
        <w:spacing w:line="480" w:lineRule="auto"/>
        <w:jc w:val="both"/>
        <w:rPr>
          <w:rFonts w:ascii="Times New Roman" w:hAnsi="Times New Roman" w:cs="Times New Roman"/>
          <w:sz w:val="24"/>
          <w:szCs w:val="24"/>
          <w:lang w:val="en-GB"/>
        </w:rPr>
      </w:pPr>
      <w:r w:rsidRPr="00BE26D2">
        <w:rPr>
          <w:rFonts w:ascii="Times New Roman" w:hAnsi="Times New Roman" w:cs="Times New Roman"/>
          <w:b/>
          <w:sz w:val="24"/>
          <w:szCs w:val="24"/>
          <w:lang w:val="en-GB"/>
        </w:rPr>
        <w:lastRenderedPageBreak/>
        <w:t>Data acquisition</w:t>
      </w:r>
      <w:r w:rsidRPr="00BE26D2">
        <w:rPr>
          <w:rFonts w:ascii="Times New Roman" w:hAnsi="Times New Roman" w:cs="Times New Roman"/>
          <w:sz w:val="24"/>
          <w:szCs w:val="24"/>
          <w:lang w:val="en-GB"/>
        </w:rPr>
        <w:t xml:space="preserve"> </w:t>
      </w:r>
    </w:p>
    <w:p w14:paraId="62C6ED25" w14:textId="77777777" w:rsidR="00040CC8" w:rsidRPr="00BE26D2" w:rsidRDefault="004E0404">
      <w:pPr>
        <w:spacing w:line="480" w:lineRule="auto"/>
        <w:mirrorIndents/>
        <w:jc w:val="both"/>
        <w:rPr>
          <w:rFonts w:ascii="Times New Roman" w:hAnsi="Times New Roman" w:cs="Times New Roman"/>
          <w:sz w:val="24"/>
          <w:szCs w:val="24"/>
          <w:lang w:val="en-GB"/>
        </w:rPr>
      </w:pPr>
      <w:r w:rsidRPr="00BE26D2">
        <w:rPr>
          <w:rFonts w:ascii="Times New Roman" w:hAnsi="Times New Roman" w:cs="Times New Roman"/>
          <w:sz w:val="24"/>
          <w:szCs w:val="24"/>
          <w:lang w:val="en-GB"/>
        </w:rPr>
        <w:t xml:space="preserve">Soil moisture was measured in the five most common microsites at the study site (Figure 2): </w:t>
      </w:r>
      <w:r w:rsidRPr="00BE26D2">
        <w:rPr>
          <w:rFonts w:ascii="Times New Roman" w:hAnsi="Times New Roman" w:cs="Times New Roman"/>
          <w:i/>
          <w:sz w:val="24"/>
          <w:szCs w:val="24"/>
          <w:lang w:val="en-GB"/>
        </w:rPr>
        <w:t xml:space="preserve">Stipa </w:t>
      </w:r>
      <w:r w:rsidRPr="00BE26D2">
        <w:rPr>
          <w:rFonts w:ascii="Times New Roman" w:hAnsi="Times New Roman" w:cs="Times New Roman"/>
          <w:sz w:val="24"/>
          <w:szCs w:val="24"/>
          <w:lang w:val="en-GB"/>
        </w:rPr>
        <w:t xml:space="preserve">tussocks (Stipa), </w:t>
      </w:r>
      <w:r w:rsidRPr="00BE26D2">
        <w:rPr>
          <w:rFonts w:ascii="Times New Roman" w:hAnsi="Times New Roman" w:cs="Times New Roman"/>
          <w:i/>
          <w:sz w:val="24"/>
          <w:szCs w:val="24"/>
          <w:lang w:val="en-GB"/>
        </w:rPr>
        <w:t>Retama</w:t>
      </w:r>
      <w:r w:rsidRPr="00BE26D2">
        <w:rPr>
          <w:rFonts w:ascii="Times New Roman" w:hAnsi="Times New Roman" w:cs="Times New Roman"/>
          <w:sz w:val="24"/>
          <w:szCs w:val="24"/>
          <w:lang w:val="en-GB"/>
        </w:rPr>
        <w:t xml:space="preserve"> shrubs (Retama), and open areas devoid of perennial vegetation with very low (&lt;5%, BSCl), medium (25%-75%, BSCm) and high (&gt;75%, BSCh) cover of biocrust-forming lichens. </w:t>
      </w:r>
      <w:r w:rsidRPr="00BE26D2">
        <w:rPr>
          <w:rFonts w:ascii="Times New Roman" w:hAnsi="Times New Roman" w:cs="Times New Roman"/>
          <w:i/>
          <w:sz w:val="24"/>
          <w:szCs w:val="24"/>
          <w:lang w:val="en-GB"/>
        </w:rPr>
        <w:t>Stipa</w:t>
      </w:r>
      <w:r w:rsidRPr="00BE26D2">
        <w:rPr>
          <w:rFonts w:ascii="Times New Roman" w:hAnsi="Times New Roman" w:cs="Times New Roman"/>
          <w:sz w:val="24"/>
          <w:szCs w:val="24"/>
          <w:lang w:val="en-GB"/>
        </w:rPr>
        <w:t xml:space="preserve"> microsites were placed at the north-face of </w:t>
      </w:r>
      <w:r w:rsidRPr="00BE26D2">
        <w:rPr>
          <w:rFonts w:ascii="Times New Roman" w:hAnsi="Times New Roman" w:cs="Times New Roman"/>
          <w:i/>
          <w:sz w:val="24"/>
          <w:szCs w:val="24"/>
          <w:lang w:val="en-GB"/>
        </w:rPr>
        <w:t xml:space="preserve">Stipa </w:t>
      </w:r>
      <w:r w:rsidRPr="00BE26D2">
        <w:rPr>
          <w:rFonts w:ascii="Times New Roman" w:hAnsi="Times New Roman" w:cs="Times New Roman"/>
          <w:sz w:val="24"/>
          <w:szCs w:val="24"/>
          <w:lang w:val="en-GB"/>
        </w:rPr>
        <w:t xml:space="preserve">tussocks, within 10 cm of their base, and are characterized by shaded conditions and a biocrust community dominated by mosses (mainly </w:t>
      </w:r>
      <w:r w:rsidRPr="00BE26D2">
        <w:rPr>
          <w:rFonts w:ascii="Times New Roman" w:hAnsi="Times New Roman" w:cs="Times New Roman"/>
          <w:i/>
          <w:sz w:val="24"/>
          <w:szCs w:val="24"/>
          <w:lang w:val="en-GB"/>
        </w:rPr>
        <w:t xml:space="preserve">Pleurochaete squarrosa </w:t>
      </w:r>
      <w:r w:rsidRPr="00BE26D2">
        <w:rPr>
          <w:rFonts w:ascii="Times New Roman" w:hAnsi="Times New Roman" w:cs="Times New Roman"/>
          <w:sz w:val="24"/>
          <w:szCs w:val="24"/>
          <w:lang w:val="en-GB"/>
        </w:rPr>
        <w:t xml:space="preserve">and </w:t>
      </w:r>
      <w:r w:rsidRPr="00BE26D2">
        <w:rPr>
          <w:rFonts w:ascii="Times New Roman" w:hAnsi="Times New Roman" w:cs="Times New Roman"/>
          <w:i/>
          <w:sz w:val="24"/>
          <w:szCs w:val="24"/>
          <w:lang w:val="en-GB"/>
        </w:rPr>
        <w:t>Tortula revolvens</w:t>
      </w:r>
      <w:r w:rsidRPr="00BE26D2">
        <w:rPr>
          <w:rFonts w:ascii="Times New Roman" w:hAnsi="Times New Roman" w:cs="Times New Roman"/>
          <w:sz w:val="24"/>
          <w:szCs w:val="24"/>
          <w:lang w:val="en-GB"/>
        </w:rPr>
        <w:t xml:space="preserve">). Retama microsites occur beneath the canopy of </w:t>
      </w:r>
      <w:r w:rsidRPr="00BE26D2">
        <w:rPr>
          <w:rFonts w:ascii="Times New Roman" w:hAnsi="Times New Roman" w:cs="Times New Roman"/>
          <w:i/>
          <w:sz w:val="24"/>
          <w:szCs w:val="24"/>
          <w:lang w:val="en-GB"/>
        </w:rPr>
        <w:t xml:space="preserve">R. sphaerocarpa </w:t>
      </w:r>
      <w:r w:rsidRPr="00BE26D2">
        <w:rPr>
          <w:rFonts w:ascii="Times New Roman" w:hAnsi="Times New Roman" w:cs="Times New Roman"/>
          <w:sz w:val="24"/>
          <w:szCs w:val="24"/>
          <w:lang w:val="en-GB"/>
        </w:rPr>
        <w:t>shrubs, and are characterized by moderate shade and litter accumulation. All microsites were selected in flat areas to reduce water retention from runoff, as this could be a confounding factor in soil moisture measurements, and were separated at least 2 m from one another.</w:t>
      </w:r>
    </w:p>
    <w:p w14:paraId="0484A027" w14:textId="125878BA" w:rsidR="00040CC8" w:rsidRPr="00BE26D2" w:rsidRDefault="004E0404" w:rsidP="00BE26D2">
      <w:pPr>
        <w:spacing w:line="480" w:lineRule="auto"/>
        <w:ind w:firstLine="708"/>
        <w:jc w:val="both"/>
        <w:rPr>
          <w:rFonts w:ascii="Times New Roman" w:hAnsi="Times New Roman" w:cs="Times New Roman"/>
          <w:sz w:val="24"/>
          <w:szCs w:val="24"/>
          <w:lang w:val="en-GB"/>
        </w:rPr>
      </w:pPr>
      <w:r w:rsidRPr="00BE26D2">
        <w:rPr>
          <w:rFonts w:ascii="Times New Roman" w:hAnsi="Times New Roman" w:cs="Times New Roman"/>
          <w:sz w:val="24"/>
          <w:szCs w:val="24"/>
          <w:lang w:val="en-GB"/>
        </w:rPr>
        <w:t xml:space="preserve">We used soil moisture sensors (ECH2O EC-5, Decagon Devices Inc., Pullman, USA) to monitor soil moisture at sub-daily resolution. The sensors used provide estimates of volumetric </w:t>
      </w:r>
      <w:r w:rsidR="00327E12">
        <w:rPr>
          <w:rFonts w:ascii="Times New Roman" w:hAnsi="Times New Roman" w:cs="Times New Roman"/>
          <w:sz w:val="24"/>
          <w:szCs w:val="24"/>
          <w:lang w:val="en-GB"/>
        </w:rPr>
        <w:t>water content</w:t>
      </w:r>
      <w:r w:rsidRPr="00BE26D2">
        <w:rPr>
          <w:rFonts w:ascii="Times New Roman" w:hAnsi="Times New Roman" w:cs="Times New Roman"/>
          <w:sz w:val="24"/>
          <w:szCs w:val="24"/>
          <w:lang w:val="en-GB"/>
        </w:rPr>
        <w:t xml:space="preserve"> </w:t>
      </w:r>
      <w:r w:rsidR="00327E12">
        <w:rPr>
          <w:rFonts w:ascii="Times New Roman" w:hAnsi="Times New Roman" w:cs="Times New Roman"/>
          <w:sz w:val="24"/>
          <w:szCs w:val="24"/>
          <w:lang w:val="en-GB"/>
        </w:rPr>
        <w:t xml:space="preserve">(VWC) </w:t>
      </w:r>
      <w:r w:rsidRPr="00BE26D2">
        <w:rPr>
          <w:rFonts w:ascii="Times New Roman" w:hAnsi="Times New Roman" w:cs="Times New Roman"/>
          <w:sz w:val="24"/>
          <w:szCs w:val="24"/>
          <w:lang w:val="en-GB"/>
        </w:rPr>
        <w:t>with an accuracy of ±3%</w:t>
      </w:r>
      <w:ins w:id="17" w:author="Usuario" w:date="2021-09-29T11:53:00Z">
        <w:r w:rsidR="00C30DCF">
          <w:rPr>
            <w:rFonts w:ascii="Times New Roman" w:hAnsi="Times New Roman" w:cs="Times New Roman"/>
            <w:sz w:val="24"/>
            <w:szCs w:val="24"/>
            <w:lang w:val="en-GB"/>
          </w:rPr>
          <w:t>,</w:t>
        </w:r>
      </w:ins>
      <w:ins w:id="18" w:author="Usuario" w:date="2021-09-29T11:49:00Z">
        <w:r w:rsidR="00265EFC">
          <w:rPr>
            <w:rFonts w:ascii="Times New Roman" w:hAnsi="Times New Roman" w:cs="Times New Roman"/>
            <w:sz w:val="24"/>
            <w:szCs w:val="24"/>
            <w:lang w:val="en-GB"/>
          </w:rPr>
          <w:t xml:space="preserve"> </w:t>
        </w:r>
      </w:ins>
      <w:ins w:id="19" w:author="Usuario" w:date="2021-09-29T11:53:00Z">
        <w:r w:rsidR="00C30DCF">
          <w:rPr>
            <w:rFonts w:ascii="Times New Roman" w:hAnsi="Times New Roman" w:cs="Times New Roman"/>
            <w:sz w:val="24"/>
            <w:szCs w:val="24"/>
            <w:lang w:val="en-GB"/>
          </w:rPr>
          <w:t xml:space="preserve">and </w:t>
        </w:r>
      </w:ins>
      <w:ins w:id="20" w:author="Usuario" w:date="2021-09-29T11:50:00Z">
        <w:r w:rsidR="00265EFC">
          <w:rPr>
            <w:rFonts w:ascii="Times New Roman" w:hAnsi="Times New Roman" w:cs="Times New Roman"/>
            <w:sz w:val="24"/>
            <w:szCs w:val="24"/>
            <w:lang w:val="en-GB"/>
          </w:rPr>
          <w:t>standard equations applied</w:t>
        </w:r>
      </w:ins>
      <w:ins w:id="21" w:author="Usuario" w:date="2021-09-29T11:54:00Z">
        <w:r w:rsidR="00C30DCF">
          <w:rPr>
            <w:rFonts w:ascii="Times New Roman" w:hAnsi="Times New Roman" w:cs="Times New Roman"/>
            <w:sz w:val="24"/>
            <w:szCs w:val="24"/>
            <w:lang w:val="en-GB"/>
          </w:rPr>
          <w:t xml:space="preserve"> were used to sensor calibration</w:t>
        </w:r>
      </w:ins>
      <w:ins w:id="22" w:author="Usuario" w:date="2021-09-29T11:57:00Z">
        <w:r w:rsidR="00FC2907">
          <w:rPr>
            <w:rFonts w:ascii="Times New Roman" w:hAnsi="Times New Roman" w:cs="Times New Roman"/>
            <w:sz w:val="24"/>
            <w:szCs w:val="24"/>
            <w:lang w:val="en-GB"/>
          </w:rPr>
          <w:t xml:space="preserve"> in both bare and crust soils (</w:t>
        </w:r>
      </w:ins>
      <w:ins w:id="23" w:author="Usuario" w:date="2021-09-29T11:58:00Z">
        <w:r w:rsidR="00FC2907">
          <w:rPr>
            <w:rFonts w:ascii="Times New Roman" w:hAnsi="Times New Roman" w:cs="Times New Roman"/>
            <w:sz w:val="24"/>
            <w:szCs w:val="24"/>
            <w:lang w:val="en-GB"/>
          </w:rPr>
          <w:t>loam silt soils</w:t>
        </w:r>
      </w:ins>
      <w:ins w:id="24" w:author="Usuario" w:date="2021-09-29T11:57:00Z">
        <w:r w:rsidR="00FC2907">
          <w:rPr>
            <w:rFonts w:ascii="Times New Roman" w:hAnsi="Times New Roman" w:cs="Times New Roman"/>
            <w:sz w:val="24"/>
            <w:szCs w:val="24"/>
            <w:lang w:val="en-GB"/>
          </w:rPr>
          <w:t>)</w:t>
        </w:r>
      </w:ins>
      <w:r w:rsidRPr="00BE26D2">
        <w:rPr>
          <w:rFonts w:ascii="Times New Roman" w:hAnsi="Times New Roman" w:cs="Times New Roman"/>
          <w:sz w:val="24"/>
          <w:szCs w:val="24"/>
          <w:lang w:val="en-GB"/>
        </w:rPr>
        <w:t>. Three replicated sensors per microsite (total n = 15) were installed according to a stratified random design in November 2006 (Figure 3). The sensors were introduced vertically in the soil</w:t>
      </w:r>
      <w:ins w:id="25" w:author="Usuario" w:date="2021-09-29T12:27:00Z">
        <w:r w:rsidR="00A36843">
          <w:rPr>
            <w:rFonts w:ascii="Times New Roman" w:hAnsi="Times New Roman" w:cs="Times New Roman"/>
            <w:sz w:val="24"/>
            <w:szCs w:val="24"/>
            <w:vertAlign w:val="superscript"/>
            <w:lang w:val="en-GB"/>
          </w:rPr>
          <w:t>38</w:t>
        </w:r>
      </w:ins>
      <w:r w:rsidRPr="00BE26D2">
        <w:rPr>
          <w:rFonts w:ascii="Times New Roman" w:hAnsi="Times New Roman" w:cs="Times New Roman"/>
          <w:sz w:val="24"/>
          <w:szCs w:val="24"/>
          <w:lang w:val="en-GB"/>
        </w:rPr>
        <w:t>, so that the probe registered soil moisture from 0 to 5 cm depth. The study area also had a meteorological station (Onset, Pocasset, MA, USA) that collect daily temperature, precipitation and relative air humidity (error of ±0.2 ºC; ±0.2 mm and ± 3.5% respectively) from 30</w:t>
      </w:r>
      <w:r w:rsidRPr="00BE26D2">
        <w:rPr>
          <w:rFonts w:ascii="Times New Roman" w:hAnsi="Times New Roman" w:cs="Times New Roman"/>
          <w:sz w:val="24"/>
          <w:szCs w:val="24"/>
          <w:vertAlign w:val="superscript"/>
          <w:lang w:val="en-GB"/>
        </w:rPr>
        <w:t>th</w:t>
      </w:r>
      <w:r w:rsidRPr="00BE26D2">
        <w:rPr>
          <w:rFonts w:ascii="Times New Roman" w:hAnsi="Times New Roman" w:cs="Times New Roman"/>
          <w:sz w:val="24"/>
          <w:szCs w:val="24"/>
          <w:lang w:val="en-GB"/>
        </w:rPr>
        <w:t xml:space="preserve"> March 2007 to 16</w:t>
      </w:r>
      <w:r w:rsidRPr="00BE26D2">
        <w:rPr>
          <w:rFonts w:ascii="Times New Roman" w:hAnsi="Times New Roman" w:cs="Times New Roman"/>
          <w:sz w:val="24"/>
          <w:szCs w:val="24"/>
          <w:vertAlign w:val="superscript"/>
          <w:lang w:val="en-GB"/>
        </w:rPr>
        <w:t>th</w:t>
      </w:r>
      <w:r w:rsidRPr="00BE26D2">
        <w:rPr>
          <w:rFonts w:ascii="Times New Roman" w:hAnsi="Times New Roman" w:cs="Times New Roman"/>
          <w:sz w:val="24"/>
          <w:szCs w:val="24"/>
          <w:lang w:val="en-GB"/>
        </w:rPr>
        <w:t xml:space="preserve"> December 2020.</w:t>
      </w:r>
      <w:ins w:id="26" w:author="Joaquín" w:date="2021-09-30T11:08:00Z">
        <w:r w:rsidR="00CA3E88">
          <w:rPr>
            <w:rFonts w:ascii="Times New Roman" w:hAnsi="Times New Roman" w:cs="Times New Roman"/>
            <w:sz w:val="24"/>
            <w:szCs w:val="24"/>
            <w:lang w:val="en-GB"/>
          </w:rPr>
          <w:t xml:space="preserve"> </w:t>
        </w:r>
      </w:ins>
      <w:ins w:id="27" w:author="Joaquín" w:date="2021-09-30T11:09:00Z">
        <w:r w:rsidR="00CA3E88">
          <w:rPr>
            <w:rFonts w:ascii="Times New Roman" w:hAnsi="Times New Roman" w:cs="Times New Roman"/>
            <w:sz w:val="24"/>
            <w:szCs w:val="24"/>
            <w:lang w:val="en-GB"/>
          </w:rPr>
          <w:t>Besides</w:t>
        </w:r>
      </w:ins>
      <w:ins w:id="28" w:author="Joaquín" w:date="2021-09-30T11:08:00Z">
        <w:r w:rsidR="00CA3E88">
          <w:rPr>
            <w:rFonts w:ascii="Times New Roman" w:hAnsi="Times New Roman" w:cs="Times New Roman"/>
            <w:sz w:val="24"/>
            <w:szCs w:val="24"/>
            <w:lang w:val="en-GB"/>
          </w:rPr>
          <w:t>, solar radiation (W/m²)</w:t>
        </w:r>
      </w:ins>
      <w:ins w:id="29" w:author="Joaquín" w:date="2021-09-30T11:09:00Z">
        <w:r w:rsidR="00CA3E88">
          <w:rPr>
            <w:rFonts w:ascii="Times New Roman" w:hAnsi="Times New Roman" w:cs="Times New Roman"/>
            <w:sz w:val="24"/>
            <w:szCs w:val="24"/>
            <w:lang w:val="en-GB"/>
          </w:rPr>
          <w:t xml:space="preserve"> was </w:t>
        </w:r>
      </w:ins>
      <w:ins w:id="30" w:author="Joaquín" w:date="2021-09-30T11:27:00Z">
        <w:r w:rsidR="00E413CD">
          <w:rPr>
            <w:rFonts w:ascii="Times New Roman" w:hAnsi="Times New Roman" w:cs="Times New Roman"/>
            <w:sz w:val="24"/>
            <w:szCs w:val="24"/>
            <w:lang w:val="en-GB"/>
          </w:rPr>
          <w:t xml:space="preserve">daily </w:t>
        </w:r>
      </w:ins>
      <w:ins w:id="31" w:author="Joaquín" w:date="2021-09-30T11:09:00Z">
        <w:r w:rsidR="00CA3E88">
          <w:rPr>
            <w:rFonts w:ascii="Times New Roman" w:hAnsi="Times New Roman" w:cs="Times New Roman"/>
            <w:sz w:val="24"/>
            <w:szCs w:val="24"/>
            <w:lang w:val="en-GB"/>
          </w:rPr>
          <w:t xml:space="preserve">collected during this period using </w:t>
        </w:r>
      </w:ins>
      <w:ins w:id="32" w:author="Joaquín" w:date="2021-09-30T11:25:00Z">
        <w:r w:rsidR="00E413CD">
          <w:rPr>
            <w:rFonts w:ascii="Times New Roman" w:hAnsi="Times New Roman" w:cs="Times New Roman"/>
            <w:sz w:val="24"/>
            <w:szCs w:val="24"/>
            <w:lang w:val="en-GB"/>
          </w:rPr>
          <w:t xml:space="preserve">a </w:t>
        </w:r>
      </w:ins>
      <w:ins w:id="33" w:author="Joaquín" w:date="2021-09-30T11:26:00Z">
        <w:r w:rsidR="00E413CD" w:rsidRPr="00E413CD">
          <w:rPr>
            <w:rFonts w:ascii="Times New Roman" w:hAnsi="Times New Roman" w:cs="Times New Roman"/>
            <w:sz w:val="24"/>
            <w:szCs w:val="24"/>
            <w:lang w:val="en-GB"/>
          </w:rPr>
          <w:t xml:space="preserve">Silicon Pyranometer </w:t>
        </w:r>
      </w:ins>
      <w:ins w:id="34" w:author="Joaquín" w:date="2021-09-30T11:25:00Z">
        <w:r w:rsidR="00E413CD">
          <w:rPr>
            <w:rFonts w:ascii="Times New Roman" w:hAnsi="Times New Roman" w:cs="Times New Roman"/>
            <w:sz w:val="24"/>
            <w:szCs w:val="24"/>
            <w:lang w:val="en-GB"/>
          </w:rPr>
          <w:t>(</w:t>
        </w:r>
        <w:r w:rsidR="00E413CD" w:rsidRPr="00E413CD">
          <w:rPr>
            <w:rFonts w:ascii="Times New Roman" w:hAnsi="Times New Roman" w:cs="Times New Roman"/>
            <w:sz w:val="24"/>
            <w:szCs w:val="24"/>
            <w:lang w:val="en-GB"/>
          </w:rPr>
          <w:t>Onset S-LIB-M003</w:t>
        </w:r>
        <w:r w:rsidR="00E413CD">
          <w:rPr>
            <w:rFonts w:ascii="Times New Roman" w:hAnsi="Times New Roman" w:cs="Times New Roman"/>
            <w:sz w:val="24"/>
            <w:szCs w:val="24"/>
            <w:lang w:val="en-GB"/>
          </w:rPr>
          <w:t>)</w:t>
        </w:r>
      </w:ins>
      <w:ins w:id="35" w:author="Joaquín" w:date="2021-09-30T11:09:00Z">
        <w:r w:rsidR="00CA3E88">
          <w:rPr>
            <w:rFonts w:ascii="Times New Roman" w:hAnsi="Times New Roman" w:cs="Times New Roman"/>
            <w:sz w:val="24"/>
            <w:szCs w:val="24"/>
            <w:lang w:val="en-GB"/>
          </w:rPr>
          <w:t>.</w:t>
        </w:r>
      </w:ins>
      <w:bookmarkStart w:id="36" w:name="_GoBack"/>
      <w:bookmarkEnd w:id="36"/>
    </w:p>
    <w:p w14:paraId="6F00A75F" w14:textId="30031380" w:rsidR="00040CC8" w:rsidRPr="005157D9" w:rsidRDefault="004E0404" w:rsidP="00BE26D2">
      <w:pPr>
        <w:spacing w:line="480" w:lineRule="auto"/>
        <w:ind w:firstLine="708"/>
        <w:jc w:val="both"/>
        <w:rPr>
          <w:rFonts w:ascii="Times New Roman" w:hAnsi="Times New Roman" w:cs="Times New Roman"/>
          <w:sz w:val="24"/>
          <w:szCs w:val="24"/>
          <w:lang w:val="en-GB"/>
        </w:rPr>
      </w:pPr>
      <w:r w:rsidRPr="00BE26D2">
        <w:rPr>
          <w:rFonts w:ascii="Times New Roman" w:hAnsi="Times New Roman" w:cs="Times New Roman"/>
          <w:sz w:val="24"/>
          <w:szCs w:val="24"/>
          <w:lang w:val="en-GB"/>
        </w:rPr>
        <w:lastRenderedPageBreak/>
        <w:t xml:space="preserve">Soil moisture </w:t>
      </w:r>
      <w:r w:rsidR="00E6242F" w:rsidRPr="00BE26D2">
        <w:rPr>
          <w:rFonts w:ascii="Times New Roman" w:hAnsi="Times New Roman" w:cs="Times New Roman"/>
          <w:sz w:val="24"/>
          <w:szCs w:val="24"/>
          <w:lang w:val="en-GB"/>
        </w:rPr>
        <w:t xml:space="preserve">has been recorded </w:t>
      </w:r>
      <w:ins w:id="37" w:author="Usuario" w:date="2021-09-29T09:18:00Z">
        <w:r w:rsidR="007F6159">
          <w:rPr>
            <w:rFonts w:ascii="Times New Roman" w:hAnsi="Times New Roman" w:cs="Times New Roman"/>
            <w:sz w:val="24"/>
            <w:szCs w:val="24"/>
            <w:lang w:val="en-GB"/>
          </w:rPr>
          <w:t xml:space="preserve">at </w:t>
        </w:r>
      </w:ins>
      <w:r w:rsidR="00E6242F">
        <w:rPr>
          <w:rFonts w:ascii="Times New Roman" w:hAnsi="Times New Roman" w:cs="Times New Roman"/>
          <w:sz w:val="24"/>
          <w:szCs w:val="24"/>
          <w:lang w:val="en-GB"/>
        </w:rPr>
        <w:t xml:space="preserve">the </w:t>
      </w:r>
      <w:r w:rsidR="00E6242F" w:rsidRPr="00BE26D2">
        <w:rPr>
          <w:rFonts w:ascii="Times New Roman" w:hAnsi="Times New Roman" w:cs="Times New Roman"/>
          <w:sz w:val="24"/>
          <w:szCs w:val="24"/>
          <w:lang w:val="en-GB"/>
        </w:rPr>
        <w:t xml:space="preserve">five different microsites </w:t>
      </w:r>
      <w:r w:rsidR="00E6242F">
        <w:rPr>
          <w:rFonts w:ascii="Times New Roman" w:hAnsi="Times New Roman" w:cs="Times New Roman"/>
          <w:sz w:val="24"/>
          <w:szCs w:val="24"/>
          <w:lang w:val="en-GB"/>
        </w:rPr>
        <w:t>described above</w:t>
      </w:r>
      <w:r w:rsidR="00E6242F" w:rsidRPr="00BE26D2">
        <w:rPr>
          <w:rFonts w:ascii="Times New Roman" w:hAnsi="Times New Roman" w:cs="Times New Roman"/>
          <w:sz w:val="24"/>
          <w:szCs w:val="24"/>
          <w:lang w:val="en-GB"/>
        </w:rPr>
        <w:t xml:space="preserve"> </w:t>
      </w:r>
      <w:r w:rsidR="00E6242F">
        <w:rPr>
          <w:rFonts w:ascii="Times New Roman" w:hAnsi="Times New Roman" w:cs="Times New Roman"/>
          <w:sz w:val="24"/>
          <w:szCs w:val="24"/>
          <w:lang w:val="en-GB"/>
        </w:rPr>
        <w:t xml:space="preserve">since </w:t>
      </w:r>
      <w:r w:rsidR="00E6242F" w:rsidRPr="00BE26D2">
        <w:rPr>
          <w:rFonts w:ascii="Times New Roman" w:hAnsi="Times New Roman" w:cs="Times New Roman"/>
          <w:sz w:val="24"/>
          <w:szCs w:val="24"/>
          <w:lang w:val="en-GB"/>
        </w:rPr>
        <w:t>17</w:t>
      </w:r>
      <w:r w:rsidR="00E6242F" w:rsidRPr="00BE26D2">
        <w:rPr>
          <w:rFonts w:ascii="Times New Roman" w:hAnsi="Times New Roman" w:cs="Times New Roman"/>
          <w:sz w:val="24"/>
          <w:szCs w:val="24"/>
          <w:vertAlign w:val="superscript"/>
          <w:lang w:val="en-GB"/>
        </w:rPr>
        <w:t>th</w:t>
      </w:r>
      <w:r w:rsidR="00E6242F" w:rsidRPr="00BE26D2">
        <w:rPr>
          <w:rFonts w:ascii="Times New Roman" w:hAnsi="Times New Roman" w:cs="Times New Roman"/>
          <w:sz w:val="24"/>
          <w:szCs w:val="24"/>
          <w:lang w:val="en-GB"/>
        </w:rPr>
        <w:t xml:space="preserve"> November 2006</w:t>
      </w:r>
      <w:r w:rsidR="00E6242F">
        <w:rPr>
          <w:rFonts w:ascii="Times New Roman" w:hAnsi="Times New Roman" w:cs="Times New Roman"/>
          <w:sz w:val="24"/>
          <w:szCs w:val="24"/>
          <w:lang w:val="en-GB"/>
        </w:rPr>
        <w:t xml:space="preserve">. </w:t>
      </w:r>
      <w:r w:rsidRPr="00BE26D2">
        <w:rPr>
          <w:rFonts w:ascii="Times New Roman" w:hAnsi="Times New Roman" w:cs="Times New Roman"/>
          <w:sz w:val="24"/>
          <w:szCs w:val="24"/>
          <w:lang w:val="en-GB"/>
        </w:rPr>
        <w:t xml:space="preserve">Three </w:t>
      </w:r>
      <w:r w:rsidR="00327E12">
        <w:rPr>
          <w:rFonts w:ascii="Times New Roman" w:hAnsi="Times New Roman" w:cs="Times New Roman"/>
          <w:sz w:val="24"/>
          <w:szCs w:val="24"/>
          <w:lang w:val="en-GB"/>
        </w:rPr>
        <w:t xml:space="preserve">replicated </w:t>
      </w:r>
      <w:r w:rsidRPr="00BE26D2">
        <w:rPr>
          <w:rFonts w:ascii="Times New Roman" w:hAnsi="Times New Roman" w:cs="Times New Roman"/>
          <w:sz w:val="24"/>
          <w:szCs w:val="24"/>
          <w:lang w:val="en-GB"/>
        </w:rPr>
        <w:t xml:space="preserve">soil moisture sensors were </w:t>
      </w:r>
      <w:r w:rsidR="0048783C" w:rsidRPr="00BE26D2">
        <w:rPr>
          <w:rFonts w:ascii="Times New Roman" w:hAnsi="Times New Roman" w:cs="Times New Roman"/>
          <w:sz w:val="24"/>
          <w:szCs w:val="24"/>
          <w:lang w:val="en-GB"/>
        </w:rPr>
        <w:t xml:space="preserve">placed </w:t>
      </w:r>
      <w:r w:rsidR="00327E12">
        <w:rPr>
          <w:rFonts w:ascii="Times New Roman" w:hAnsi="Times New Roman" w:cs="Times New Roman"/>
          <w:sz w:val="24"/>
          <w:szCs w:val="24"/>
          <w:lang w:val="en-GB"/>
        </w:rPr>
        <w:t>at</w:t>
      </w:r>
      <w:r w:rsidR="00327E12" w:rsidRPr="00BE26D2">
        <w:rPr>
          <w:rFonts w:ascii="Times New Roman" w:hAnsi="Times New Roman" w:cs="Times New Roman"/>
          <w:sz w:val="24"/>
          <w:szCs w:val="24"/>
          <w:lang w:val="en-GB"/>
        </w:rPr>
        <w:t xml:space="preserve"> </w:t>
      </w:r>
      <w:r w:rsidRPr="00BE26D2">
        <w:rPr>
          <w:rFonts w:ascii="Times New Roman" w:hAnsi="Times New Roman" w:cs="Times New Roman"/>
          <w:sz w:val="24"/>
          <w:szCs w:val="24"/>
          <w:lang w:val="en-GB"/>
        </w:rPr>
        <w:t>each microsite, recording measures of VWC (m</w:t>
      </w:r>
      <w:r w:rsidRPr="00BE26D2">
        <w:rPr>
          <w:rFonts w:ascii="Times New Roman" w:hAnsi="Times New Roman" w:cs="Times New Roman"/>
          <w:sz w:val="24"/>
          <w:szCs w:val="24"/>
          <w:vertAlign w:val="superscript"/>
          <w:lang w:val="en-GB"/>
        </w:rPr>
        <w:t>3</w:t>
      </w:r>
      <w:r w:rsidRPr="00BE26D2">
        <w:rPr>
          <w:rFonts w:ascii="Times New Roman" w:hAnsi="Times New Roman" w:cs="Times New Roman"/>
          <w:sz w:val="24"/>
          <w:szCs w:val="24"/>
          <w:lang w:val="en-GB"/>
        </w:rPr>
        <w:t>/m</w:t>
      </w:r>
      <w:r w:rsidRPr="00BE26D2">
        <w:rPr>
          <w:rFonts w:ascii="Times New Roman" w:hAnsi="Times New Roman" w:cs="Times New Roman"/>
          <w:sz w:val="24"/>
          <w:szCs w:val="24"/>
          <w:vertAlign w:val="superscript"/>
          <w:lang w:val="en-GB"/>
        </w:rPr>
        <w:t>3</w:t>
      </w:r>
      <w:r w:rsidRPr="00BE26D2">
        <w:rPr>
          <w:rFonts w:ascii="Times New Roman" w:hAnsi="Times New Roman" w:cs="Times New Roman"/>
          <w:sz w:val="24"/>
          <w:szCs w:val="24"/>
          <w:lang w:val="en-GB"/>
        </w:rPr>
        <w:t>) continuously</w:t>
      </w:r>
      <w:r w:rsidR="00E6242F" w:rsidRPr="00E6242F">
        <w:rPr>
          <w:rFonts w:ascii="Times New Roman" w:hAnsi="Times New Roman" w:cs="Times New Roman"/>
          <w:sz w:val="24"/>
          <w:szCs w:val="24"/>
          <w:lang w:val="en-GB"/>
        </w:rPr>
        <w:t xml:space="preserve"> </w:t>
      </w:r>
      <w:r w:rsidR="00E6242F">
        <w:rPr>
          <w:rFonts w:ascii="Times New Roman" w:hAnsi="Times New Roman" w:cs="Times New Roman"/>
          <w:sz w:val="24"/>
          <w:szCs w:val="24"/>
          <w:lang w:val="en-GB"/>
        </w:rPr>
        <w:t>(</w:t>
      </w:r>
      <w:r w:rsidR="00E6242F" w:rsidRPr="00BE26D2">
        <w:rPr>
          <w:rFonts w:ascii="Times New Roman" w:hAnsi="Times New Roman" w:cs="Times New Roman"/>
          <w:sz w:val="24"/>
          <w:szCs w:val="24"/>
          <w:lang w:val="en-GB"/>
        </w:rPr>
        <w:t>every 120 minutes from 17</w:t>
      </w:r>
      <w:r w:rsidR="00E6242F" w:rsidRPr="00BE26D2">
        <w:rPr>
          <w:rFonts w:ascii="Times New Roman" w:hAnsi="Times New Roman" w:cs="Times New Roman"/>
          <w:sz w:val="24"/>
          <w:szCs w:val="24"/>
          <w:vertAlign w:val="superscript"/>
          <w:lang w:val="en-GB"/>
        </w:rPr>
        <w:t>th</w:t>
      </w:r>
      <w:r w:rsidR="00E6242F" w:rsidRPr="00BE26D2">
        <w:rPr>
          <w:rFonts w:ascii="Times New Roman" w:hAnsi="Times New Roman" w:cs="Times New Roman"/>
          <w:sz w:val="24"/>
          <w:szCs w:val="24"/>
          <w:lang w:val="en-GB"/>
        </w:rPr>
        <w:t xml:space="preserve"> November 2006 to 31</w:t>
      </w:r>
      <w:r w:rsidR="00E6242F" w:rsidRPr="00BE26D2">
        <w:rPr>
          <w:rFonts w:ascii="Times New Roman" w:hAnsi="Times New Roman" w:cs="Times New Roman"/>
          <w:sz w:val="24"/>
          <w:szCs w:val="24"/>
          <w:vertAlign w:val="superscript"/>
          <w:lang w:val="en-GB"/>
        </w:rPr>
        <w:t>th</w:t>
      </w:r>
      <w:r w:rsidR="00E6242F" w:rsidRPr="00BE26D2">
        <w:rPr>
          <w:rFonts w:ascii="Times New Roman" w:hAnsi="Times New Roman" w:cs="Times New Roman"/>
          <w:sz w:val="24"/>
          <w:szCs w:val="24"/>
          <w:lang w:val="en-GB"/>
        </w:rPr>
        <w:t xml:space="preserve"> January 2017 and every 150 min from 1</w:t>
      </w:r>
      <w:r w:rsidR="00E6242F" w:rsidRPr="00BE26D2">
        <w:rPr>
          <w:rFonts w:ascii="Times New Roman" w:hAnsi="Times New Roman" w:cs="Times New Roman"/>
          <w:sz w:val="24"/>
          <w:szCs w:val="24"/>
          <w:vertAlign w:val="superscript"/>
          <w:lang w:val="en-GB"/>
        </w:rPr>
        <w:t>st</w:t>
      </w:r>
      <w:r w:rsidR="00E6242F" w:rsidRPr="00BE26D2">
        <w:rPr>
          <w:rFonts w:ascii="Times New Roman" w:hAnsi="Times New Roman" w:cs="Times New Roman"/>
          <w:sz w:val="24"/>
          <w:szCs w:val="24"/>
          <w:lang w:val="en-GB"/>
        </w:rPr>
        <w:t xml:space="preserve"> February 2017 to 16</w:t>
      </w:r>
      <w:r w:rsidR="00E6242F" w:rsidRPr="00BE26D2">
        <w:rPr>
          <w:rFonts w:ascii="Times New Roman" w:hAnsi="Times New Roman" w:cs="Times New Roman"/>
          <w:sz w:val="24"/>
          <w:szCs w:val="24"/>
          <w:vertAlign w:val="superscript"/>
          <w:lang w:val="en-GB"/>
        </w:rPr>
        <w:t>th</w:t>
      </w:r>
      <w:r w:rsidR="00E6242F" w:rsidRPr="00BE26D2">
        <w:rPr>
          <w:rFonts w:ascii="Times New Roman" w:hAnsi="Times New Roman" w:cs="Times New Roman"/>
          <w:sz w:val="24"/>
          <w:szCs w:val="24"/>
          <w:lang w:val="en-GB"/>
        </w:rPr>
        <w:t xml:space="preserve"> December 2020</w:t>
      </w:r>
      <w:r w:rsidR="00E6242F">
        <w:rPr>
          <w:rFonts w:ascii="Times New Roman" w:hAnsi="Times New Roman" w:cs="Times New Roman"/>
          <w:sz w:val="24"/>
          <w:szCs w:val="24"/>
          <w:lang w:val="en-GB"/>
        </w:rPr>
        <w:t>)</w:t>
      </w:r>
      <w:r w:rsidRPr="00BE26D2">
        <w:rPr>
          <w:rFonts w:ascii="Times New Roman" w:hAnsi="Times New Roman" w:cs="Times New Roman"/>
          <w:sz w:val="24"/>
          <w:szCs w:val="24"/>
          <w:lang w:val="en-GB"/>
        </w:rPr>
        <w:t xml:space="preserve">. Hence, the data presented in this Data Descriptor includes a spatio-temporal continuous soil moisture dataset from a Mediterranean semiarid dryland from 2006 to 2020, and shows the effect of </w:t>
      </w:r>
      <w:r w:rsidR="0048783C" w:rsidRPr="00BE26D2">
        <w:rPr>
          <w:rFonts w:ascii="Times New Roman" w:hAnsi="Times New Roman" w:cs="Times New Roman"/>
          <w:sz w:val="24"/>
          <w:szCs w:val="24"/>
          <w:lang w:val="en-GB"/>
        </w:rPr>
        <w:t>both vegetation and biocrust cover</w:t>
      </w:r>
      <w:r w:rsidRPr="00BE26D2">
        <w:rPr>
          <w:rFonts w:ascii="Times New Roman" w:hAnsi="Times New Roman" w:cs="Times New Roman"/>
          <w:sz w:val="24"/>
          <w:szCs w:val="24"/>
          <w:lang w:val="en-GB"/>
        </w:rPr>
        <w:t xml:space="preserve"> on soil moisture</w:t>
      </w:r>
      <w:r w:rsidR="0048783C" w:rsidRPr="00BE26D2">
        <w:rPr>
          <w:rFonts w:ascii="Times New Roman" w:hAnsi="Times New Roman" w:cs="Times New Roman"/>
          <w:sz w:val="24"/>
          <w:szCs w:val="24"/>
          <w:lang w:val="en-GB"/>
        </w:rPr>
        <w:t xml:space="preserve"> during this period</w:t>
      </w:r>
      <w:r w:rsidRPr="00BE26D2">
        <w:rPr>
          <w:rFonts w:ascii="Times New Roman" w:hAnsi="Times New Roman" w:cs="Times New Roman"/>
          <w:sz w:val="24"/>
          <w:szCs w:val="24"/>
          <w:lang w:val="en-GB"/>
        </w:rPr>
        <w:t>.</w:t>
      </w:r>
    </w:p>
    <w:p w14:paraId="0721D1FD" w14:textId="3CE3EEB2" w:rsidR="00040CC8" w:rsidRPr="00BE26D2" w:rsidRDefault="004E0404" w:rsidP="008F49F2">
      <w:pPr>
        <w:spacing w:line="480" w:lineRule="auto"/>
        <w:jc w:val="both"/>
        <w:rPr>
          <w:rFonts w:ascii="Times New Roman" w:hAnsi="Times New Roman" w:cs="Times New Roman"/>
          <w:sz w:val="24"/>
          <w:szCs w:val="24"/>
          <w:lang w:val="en-GB"/>
        </w:rPr>
      </w:pPr>
      <w:r w:rsidRPr="00BE26D2">
        <w:rPr>
          <w:rFonts w:ascii="Times New Roman" w:hAnsi="Times New Roman" w:cs="Times New Roman"/>
          <w:b/>
          <w:sz w:val="24"/>
          <w:szCs w:val="24"/>
          <w:lang w:val="en-GB"/>
        </w:rPr>
        <w:t>Filling data gaps.</w:t>
      </w:r>
      <w:r w:rsidRPr="00BE26D2">
        <w:rPr>
          <w:rFonts w:ascii="Times New Roman" w:hAnsi="Times New Roman" w:cs="Times New Roman"/>
          <w:sz w:val="24"/>
          <w:szCs w:val="24"/>
          <w:lang w:val="en-GB"/>
        </w:rPr>
        <w:t xml:space="preserve"> MOISCRUST contains a total of 697</w:t>
      </w:r>
      <w:r w:rsidR="00DA31EE">
        <w:rPr>
          <w:rFonts w:ascii="Times New Roman" w:hAnsi="Times New Roman" w:cs="Times New Roman"/>
          <w:sz w:val="24"/>
          <w:szCs w:val="24"/>
          <w:lang w:val="en-GB"/>
        </w:rPr>
        <w:t>,</w:t>
      </w:r>
      <w:r w:rsidRPr="00BE26D2">
        <w:rPr>
          <w:rFonts w:ascii="Times New Roman" w:hAnsi="Times New Roman" w:cs="Times New Roman"/>
          <w:sz w:val="24"/>
          <w:szCs w:val="24"/>
          <w:lang w:val="en-GB"/>
        </w:rPr>
        <w:t>695 records</w:t>
      </w:r>
      <w:r w:rsidR="00E6242F">
        <w:rPr>
          <w:rFonts w:ascii="Times New Roman" w:hAnsi="Times New Roman" w:cs="Times New Roman"/>
          <w:sz w:val="24"/>
          <w:szCs w:val="24"/>
          <w:lang w:val="en-GB"/>
        </w:rPr>
        <w:t xml:space="preserve"> over the study period</w:t>
      </w:r>
      <w:r w:rsidR="0048783C" w:rsidRPr="00BE26D2">
        <w:rPr>
          <w:rFonts w:ascii="Times New Roman" w:hAnsi="Times New Roman" w:cs="Times New Roman"/>
          <w:sz w:val="24"/>
          <w:szCs w:val="24"/>
          <w:lang w:val="en-GB"/>
        </w:rPr>
        <w:t>,</w:t>
      </w:r>
      <w:r w:rsidRPr="00BE26D2">
        <w:rPr>
          <w:rFonts w:ascii="Times New Roman" w:hAnsi="Times New Roman" w:cs="Times New Roman"/>
          <w:sz w:val="24"/>
          <w:szCs w:val="24"/>
          <w:lang w:val="en-GB"/>
        </w:rPr>
        <w:t xml:space="preserve"> </w:t>
      </w:r>
      <w:r w:rsidR="00E6242F">
        <w:rPr>
          <w:rFonts w:ascii="Times New Roman" w:hAnsi="Times New Roman" w:cs="Times New Roman"/>
          <w:sz w:val="24"/>
          <w:szCs w:val="24"/>
          <w:lang w:val="en-GB"/>
        </w:rPr>
        <w:t xml:space="preserve">obtained from </w:t>
      </w:r>
      <w:r w:rsidR="00DA31EE">
        <w:rPr>
          <w:rFonts w:ascii="Times New Roman" w:hAnsi="Times New Roman" w:cs="Times New Roman"/>
          <w:lang w:val="en-GB"/>
        </w:rPr>
        <w:t xml:space="preserve">a total of 15 </w:t>
      </w:r>
      <w:r w:rsidR="00E6242F">
        <w:rPr>
          <w:rFonts w:ascii="Times New Roman" w:hAnsi="Times New Roman" w:cs="Times New Roman"/>
          <w:lang w:val="en-GB"/>
        </w:rPr>
        <w:t xml:space="preserve">soil moisture </w:t>
      </w:r>
      <w:r w:rsidR="00DA31EE">
        <w:rPr>
          <w:rFonts w:ascii="Times New Roman" w:hAnsi="Times New Roman" w:cs="Times New Roman"/>
          <w:lang w:val="en-GB"/>
        </w:rPr>
        <w:t xml:space="preserve">sensors, </w:t>
      </w:r>
      <w:r w:rsidRPr="00BE26D2">
        <w:rPr>
          <w:rFonts w:ascii="Times New Roman" w:hAnsi="Times New Roman" w:cs="Times New Roman"/>
          <w:sz w:val="24"/>
          <w:szCs w:val="24"/>
          <w:lang w:val="en-GB"/>
        </w:rPr>
        <w:t>of which 241</w:t>
      </w:r>
      <w:r w:rsidR="00DA31EE">
        <w:rPr>
          <w:rFonts w:ascii="Times New Roman" w:hAnsi="Times New Roman" w:cs="Times New Roman"/>
          <w:sz w:val="24"/>
          <w:szCs w:val="24"/>
          <w:lang w:val="en-GB"/>
        </w:rPr>
        <w:t>,</w:t>
      </w:r>
      <w:r w:rsidRPr="00BE26D2">
        <w:rPr>
          <w:rFonts w:ascii="Times New Roman" w:hAnsi="Times New Roman" w:cs="Times New Roman"/>
          <w:sz w:val="24"/>
          <w:szCs w:val="24"/>
          <w:lang w:val="en-GB"/>
        </w:rPr>
        <w:t>630 are missing values (34.6% of the total records). These missing values are due to diverse causes</w:t>
      </w:r>
      <w:r w:rsidR="0048783C" w:rsidRPr="00BE26D2">
        <w:rPr>
          <w:rFonts w:ascii="Times New Roman" w:hAnsi="Times New Roman" w:cs="Times New Roman"/>
          <w:sz w:val="24"/>
          <w:szCs w:val="24"/>
          <w:lang w:val="en-GB"/>
        </w:rPr>
        <w:t>, including</w:t>
      </w:r>
      <w:r w:rsidRPr="00BE26D2">
        <w:rPr>
          <w:rFonts w:ascii="Times New Roman" w:hAnsi="Times New Roman" w:cs="Times New Roman"/>
          <w:sz w:val="24"/>
          <w:szCs w:val="24"/>
          <w:lang w:val="en-GB"/>
        </w:rPr>
        <w:t xml:space="preserve"> damaged sensor</w:t>
      </w:r>
      <w:r w:rsidR="0048783C" w:rsidRPr="00BE26D2">
        <w:rPr>
          <w:rFonts w:ascii="Times New Roman" w:hAnsi="Times New Roman" w:cs="Times New Roman"/>
          <w:sz w:val="24"/>
          <w:szCs w:val="24"/>
          <w:lang w:val="en-GB"/>
        </w:rPr>
        <w:t>s</w:t>
      </w:r>
      <w:r w:rsidRPr="00BE26D2">
        <w:rPr>
          <w:rFonts w:ascii="Times New Roman" w:hAnsi="Times New Roman" w:cs="Times New Roman"/>
          <w:sz w:val="24"/>
          <w:szCs w:val="24"/>
          <w:lang w:val="en-GB"/>
        </w:rPr>
        <w:t>, sensor</w:t>
      </w:r>
      <w:r w:rsidR="0048783C" w:rsidRPr="00BE26D2">
        <w:rPr>
          <w:rFonts w:ascii="Times New Roman" w:hAnsi="Times New Roman" w:cs="Times New Roman"/>
          <w:sz w:val="24"/>
          <w:szCs w:val="24"/>
          <w:lang w:val="en-GB"/>
        </w:rPr>
        <w:t>s that were</w:t>
      </w:r>
      <w:r w:rsidRPr="00BE26D2">
        <w:rPr>
          <w:rFonts w:ascii="Times New Roman" w:hAnsi="Times New Roman" w:cs="Times New Roman"/>
          <w:sz w:val="24"/>
          <w:szCs w:val="24"/>
          <w:lang w:val="en-GB"/>
        </w:rPr>
        <w:t xml:space="preserve"> removed for </w:t>
      </w:r>
      <w:r w:rsidR="00565F40" w:rsidRPr="00BE26D2">
        <w:rPr>
          <w:rFonts w:ascii="Times New Roman" w:hAnsi="Times New Roman" w:cs="Times New Roman"/>
          <w:sz w:val="24"/>
          <w:szCs w:val="24"/>
          <w:lang w:val="en-GB"/>
        </w:rPr>
        <w:t>maintenance</w:t>
      </w:r>
      <w:r w:rsidRPr="00BE26D2">
        <w:rPr>
          <w:rFonts w:ascii="Times New Roman" w:hAnsi="Times New Roman" w:cs="Times New Roman"/>
          <w:sz w:val="24"/>
          <w:szCs w:val="24"/>
          <w:lang w:val="en-GB"/>
        </w:rPr>
        <w:t xml:space="preserve">, exhausted batteries or </w:t>
      </w:r>
      <w:r w:rsidR="0048783C" w:rsidRPr="00BE26D2">
        <w:rPr>
          <w:rFonts w:ascii="Times New Roman" w:hAnsi="Times New Roman" w:cs="Times New Roman"/>
          <w:sz w:val="24"/>
          <w:szCs w:val="24"/>
          <w:lang w:val="en-GB"/>
        </w:rPr>
        <w:t xml:space="preserve">malfunction caused by </w:t>
      </w:r>
      <w:r w:rsidRPr="00BE26D2">
        <w:rPr>
          <w:rFonts w:ascii="Times New Roman" w:hAnsi="Times New Roman" w:cs="Times New Roman"/>
          <w:sz w:val="24"/>
          <w:szCs w:val="24"/>
          <w:lang w:val="en-GB"/>
        </w:rPr>
        <w:t>rabbits</w:t>
      </w:r>
      <w:r w:rsidR="0048783C" w:rsidRPr="00BE26D2">
        <w:rPr>
          <w:rFonts w:ascii="Times New Roman" w:hAnsi="Times New Roman" w:cs="Times New Roman"/>
          <w:sz w:val="24"/>
          <w:szCs w:val="24"/>
          <w:lang w:val="en-GB"/>
        </w:rPr>
        <w:t xml:space="preserve"> (</w:t>
      </w:r>
      <w:r w:rsidR="0048783C" w:rsidRPr="00BE26D2">
        <w:rPr>
          <w:rFonts w:ascii="Times New Roman" w:hAnsi="Times New Roman" w:cs="Times New Roman"/>
          <w:i/>
          <w:iCs/>
          <w:sz w:val="24"/>
          <w:szCs w:val="24"/>
          <w:lang w:val="en-GB"/>
        </w:rPr>
        <w:t>Oryctolagus cuniculus</w:t>
      </w:r>
      <w:r w:rsidRPr="00BE26D2">
        <w:rPr>
          <w:rFonts w:ascii="Times New Roman" w:hAnsi="Times New Roman" w:cs="Times New Roman"/>
          <w:sz w:val="24"/>
          <w:szCs w:val="24"/>
          <w:lang w:val="en-GB"/>
        </w:rPr>
        <w:t>)</w:t>
      </w:r>
      <w:r w:rsidR="0048783C" w:rsidRPr="00BE26D2">
        <w:rPr>
          <w:rFonts w:ascii="Times New Roman" w:hAnsi="Times New Roman" w:cs="Times New Roman"/>
          <w:sz w:val="24"/>
          <w:szCs w:val="24"/>
          <w:lang w:val="en-GB"/>
        </w:rPr>
        <w:t xml:space="preserve">, which gnaw the wires of the sensors (after we discovered </w:t>
      </w:r>
      <w:r w:rsidR="00327E12" w:rsidRPr="00BE26D2">
        <w:rPr>
          <w:rFonts w:ascii="Times New Roman" w:hAnsi="Times New Roman" w:cs="Times New Roman"/>
          <w:sz w:val="24"/>
          <w:szCs w:val="24"/>
          <w:lang w:val="en-GB"/>
        </w:rPr>
        <w:t xml:space="preserve">rabbits </w:t>
      </w:r>
      <w:r w:rsidR="0048783C" w:rsidRPr="00BE26D2">
        <w:rPr>
          <w:rFonts w:ascii="Times New Roman" w:hAnsi="Times New Roman" w:cs="Times New Roman"/>
          <w:sz w:val="24"/>
          <w:szCs w:val="24"/>
          <w:lang w:val="en-GB"/>
        </w:rPr>
        <w:t>do this we protected wires with a plastic hose)</w:t>
      </w:r>
      <w:r w:rsidRPr="00BE26D2">
        <w:rPr>
          <w:rFonts w:ascii="Times New Roman" w:hAnsi="Times New Roman" w:cs="Times New Roman"/>
          <w:sz w:val="24"/>
          <w:szCs w:val="24"/>
          <w:lang w:val="en-GB"/>
        </w:rPr>
        <w:t>.</w:t>
      </w:r>
      <w:ins w:id="38" w:author="Usuario" w:date="2021-09-29T12:40:00Z">
        <w:r w:rsidR="008F49F2">
          <w:rPr>
            <w:rFonts w:ascii="Times New Roman" w:hAnsi="Times New Roman" w:cs="Times New Roman"/>
            <w:sz w:val="24"/>
            <w:szCs w:val="24"/>
            <w:lang w:val="en-GB"/>
          </w:rPr>
          <w:t xml:space="preserve"> </w:t>
        </w:r>
        <w:bookmarkStart w:id="39" w:name="_Hlk83811818"/>
        <w:r w:rsidR="008F49F2">
          <w:rPr>
            <w:rFonts w:ascii="Times New Roman" w:hAnsi="Times New Roman" w:cs="Times New Roman"/>
            <w:sz w:val="24"/>
            <w:szCs w:val="24"/>
            <w:lang w:val="en-GB"/>
          </w:rPr>
          <w:t>Besides, t</w:t>
        </w:r>
        <w:r w:rsidR="008F49F2" w:rsidRPr="008F49F2">
          <w:rPr>
            <w:rFonts w:ascii="Times New Roman" w:hAnsi="Times New Roman" w:cs="Times New Roman"/>
            <w:sz w:val="24"/>
            <w:szCs w:val="24"/>
            <w:lang w:val="en-GB"/>
          </w:rPr>
          <w:t>he MOISCRUST database has several negative values</w:t>
        </w:r>
        <w:r w:rsidR="008F49F2">
          <w:rPr>
            <w:rFonts w:ascii="Times New Roman" w:hAnsi="Times New Roman" w:cs="Times New Roman"/>
            <w:sz w:val="24"/>
            <w:szCs w:val="24"/>
            <w:lang w:val="en-GB"/>
          </w:rPr>
          <w:t xml:space="preserve"> (anomalous values)</w:t>
        </w:r>
        <w:r w:rsidR="008F49F2" w:rsidRPr="008F49F2">
          <w:rPr>
            <w:rFonts w:ascii="Times New Roman" w:hAnsi="Times New Roman" w:cs="Times New Roman"/>
            <w:sz w:val="24"/>
            <w:szCs w:val="24"/>
            <w:lang w:val="en-GB"/>
          </w:rPr>
          <w:t xml:space="preserve"> falling within the margin of error</w:t>
        </w:r>
        <w:r w:rsidR="008F49F2">
          <w:rPr>
            <w:rFonts w:ascii="Times New Roman" w:hAnsi="Times New Roman" w:cs="Times New Roman"/>
            <w:sz w:val="24"/>
            <w:szCs w:val="24"/>
            <w:lang w:val="en-GB"/>
          </w:rPr>
          <w:t xml:space="preserve"> </w:t>
        </w:r>
        <w:r w:rsidR="008F49F2" w:rsidRPr="008F49F2">
          <w:rPr>
            <w:rFonts w:ascii="Times New Roman" w:hAnsi="Times New Roman" w:cs="Times New Roman"/>
            <w:sz w:val="24"/>
            <w:szCs w:val="24"/>
            <w:lang w:val="en-GB"/>
          </w:rPr>
          <w:t>of the sensors. T</w:t>
        </w:r>
      </w:ins>
      <w:ins w:id="40" w:author="Usuario" w:date="2021-09-29T12:41:00Z">
        <w:r w:rsidR="008F49F2">
          <w:rPr>
            <w:rFonts w:ascii="Times New Roman" w:hAnsi="Times New Roman" w:cs="Times New Roman"/>
            <w:sz w:val="24"/>
            <w:szCs w:val="24"/>
            <w:lang w:val="en-GB"/>
          </w:rPr>
          <w:t xml:space="preserve">hese </w:t>
        </w:r>
      </w:ins>
      <w:ins w:id="41" w:author="Usuario" w:date="2021-09-29T12:40:00Z">
        <w:r w:rsidR="008F49F2" w:rsidRPr="008F49F2">
          <w:rPr>
            <w:rFonts w:ascii="Times New Roman" w:hAnsi="Times New Roman" w:cs="Times New Roman"/>
            <w:sz w:val="24"/>
            <w:szCs w:val="24"/>
            <w:lang w:val="en-GB"/>
          </w:rPr>
          <w:t>anomalous values we</w:t>
        </w:r>
      </w:ins>
      <w:ins w:id="42" w:author="Usuario" w:date="2021-09-29T12:41:00Z">
        <w:r w:rsidR="008F49F2">
          <w:rPr>
            <w:rFonts w:ascii="Times New Roman" w:hAnsi="Times New Roman" w:cs="Times New Roman"/>
            <w:sz w:val="24"/>
            <w:szCs w:val="24"/>
            <w:lang w:val="en-GB"/>
          </w:rPr>
          <w:t xml:space="preserve">re </w:t>
        </w:r>
      </w:ins>
      <w:ins w:id="43" w:author="Usuario" w:date="2021-09-29T12:42:00Z">
        <w:r w:rsidR="008F49F2">
          <w:rPr>
            <w:rFonts w:ascii="Times New Roman" w:hAnsi="Times New Roman" w:cs="Times New Roman"/>
            <w:sz w:val="24"/>
            <w:szCs w:val="24"/>
            <w:lang w:val="en-GB"/>
          </w:rPr>
          <w:t xml:space="preserve">set to zero to </w:t>
        </w:r>
      </w:ins>
      <w:ins w:id="44" w:author="Usuario" w:date="2021-09-29T12:41:00Z">
        <w:r w:rsidR="008F49F2">
          <w:rPr>
            <w:rFonts w:ascii="Times New Roman" w:hAnsi="Times New Roman" w:cs="Times New Roman"/>
            <w:sz w:val="24"/>
            <w:szCs w:val="24"/>
            <w:lang w:val="en-GB"/>
          </w:rPr>
          <w:t xml:space="preserve">removed </w:t>
        </w:r>
      </w:ins>
      <w:ins w:id="45" w:author="Usuario" w:date="2021-09-29T12:42:00Z">
        <w:r w:rsidR="008F49F2">
          <w:rPr>
            <w:rFonts w:ascii="Times New Roman" w:hAnsi="Times New Roman" w:cs="Times New Roman"/>
            <w:sz w:val="24"/>
            <w:szCs w:val="24"/>
            <w:lang w:val="en-GB"/>
          </w:rPr>
          <w:t>them.</w:t>
        </w:r>
      </w:ins>
      <w:bookmarkEnd w:id="39"/>
    </w:p>
    <w:p w14:paraId="37818EBC" w14:textId="1EEE9709" w:rsidR="00040CC8" w:rsidRPr="00AF4A6D" w:rsidRDefault="0048783C">
      <w:pPr>
        <w:spacing w:line="480" w:lineRule="auto"/>
        <w:ind w:firstLine="708"/>
        <w:jc w:val="both"/>
        <w:rPr>
          <w:rFonts w:ascii="Times New Roman" w:hAnsi="Times New Roman" w:cs="Times New Roman"/>
          <w:sz w:val="24"/>
          <w:szCs w:val="24"/>
          <w:lang w:val="en-GB"/>
        </w:rPr>
      </w:pPr>
      <w:r w:rsidRPr="00AF4A6D">
        <w:rPr>
          <w:rFonts w:ascii="Times New Roman" w:hAnsi="Times New Roman" w:cs="Times New Roman"/>
          <w:sz w:val="24"/>
          <w:szCs w:val="24"/>
          <w:lang w:val="en-GB"/>
        </w:rPr>
        <w:t xml:space="preserve">To </w:t>
      </w:r>
      <w:r w:rsidR="004E0404" w:rsidRPr="00AF4A6D">
        <w:rPr>
          <w:rFonts w:ascii="Times New Roman" w:hAnsi="Times New Roman" w:cs="Times New Roman"/>
          <w:sz w:val="24"/>
          <w:szCs w:val="24"/>
          <w:lang w:val="en-GB"/>
        </w:rPr>
        <w:t xml:space="preserve">fill the gaps in the MOISCRUST </w:t>
      </w:r>
      <w:r w:rsidRPr="00AF4A6D">
        <w:rPr>
          <w:rFonts w:ascii="Times New Roman" w:hAnsi="Times New Roman" w:cs="Times New Roman"/>
          <w:sz w:val="24"/>
          <w:szCs w:val="24"/>
          <w:lang w:val="en-GB"/>
        </w:rPr>
        <w:t xml:space="preserve">dataset, we </w:t>
      </w:r>
      <w:r w:rsidR="00D76096">
        <w:rPr>
          <w:rFonts w:ascii="Times New Roman" w:hAnsi="Times New Roman" w:cs="Times New Roman"/>
          <w:sz w:val="24"/>
          <w:szCs w:val="24"/>
          <w:lang w:val="en-GB"/>
        </w:rPr>
        <w:t xml:space="preserve">first found, </w:t>
      </w:r>
      <w:r w:rsidR="00D76096" w:rsidRPr="00D76096">
        <w:rPr>
          <w:rFonts w:ascii="Times New Roman" w:hAnsi="Times New Roman" w:cs="Times New Roman"/>
          <w:sz w:val="24"/>
          <w:szCs w:val="24"/>
          <w:lang w:val="en-GB"/>
        </w:rPr>
        <w:t xml:space="preserve">for a given entry </w:t>
      </w:r>
      <w:r w:rsidR="00D76096" w:rsidRPr="00113389">
        <w:rPr>
          <w:rFonts w:ascii="Times New Roman" w:hAnsi="Times New Roman" w:cs="Times New Roman"/>
          <w:i/>
          <w:iCs/>
          <w:sz w:val="24"/>
          <w:szCs w:val="24"/>
          <w:lang w:val="en-GB"/>
        </w:rPr>
        <w:t>y</w:t>
      </w:r>
      <w:r w:rsidR="00D76096" w:rsidRPr="00D76096">
        <w:rPr>
          <w:rFonts w:ascii="Times New Roman" w:hAnsi="Times New Roman" w:cs="Times New Roman"/>
          <w:sz w:val="24"/>
          <w:szCs w:val="24"/>
          <w:lang w:val="en-GB"/>
        </w:rPr>
        <w:t xml:space="preserve"> with missing data at time </w:t>
      </w:r>
      <w:r w:rsidR="00D76096" w:rsidRPr="00113389">
        <w:rPr>
          <w:rFonts w:ascii="Times New Roman" w:hAnsi="Times New Roman" w:cs="Times New Roman"/>
          <w:i/>
          <w:iCs/>
          <w:sz w:val="24"/>
          <w:szCs w:val="24"/>
          <w:lang w:val="en-GB"/>
        </w:rPr>
        <w:t>t</w:t>
      </w:r>
      <w:r w:rsidR="00D76096" w:rsidRPr="00D76096">
        <w:rPr>
          <w:rFonts w:ascii="Times New Roman" w:hAnsi="Times New Roman" w:cs="Times New Roman"/>
          <w:sz w:val="24"/>
          <w:szCs w:val="24"/>
          <w:lang w:val="en-GB"/>
        </w:rPr>
        <w:t xml:space="preserve">, the sensor </w:t>
      </w:r>
      <w:r w:rsidR="00D76096" w:rsidRPr="00DE6AB0">
        <w:rPr>
          <w:rFonts w:ascii="Times New Roman" w:hAnsi="Times New Roman" w:cs="Times New Roman"/>
          <w:i/>
          <w:iCs/>
          <w:sz w:val="24"/>
          <w:szCs w:val="24"/>
          <w:lang w:val="en-GB"/>
        </w:rPr>
        <w:t>x</w:t>
      </w:r>
      <w:r w:rsidR="00D76096" w:rsidRPr="00D76096">
        <w:rPr>
          <w:rFonts w:ascii="Times New Roman" w:hAnsi="Times New Roman" w:cs="Times New Roman"/>
          <w:sz w:val="24"/>
          <w:szCs w:val="24"/>
          <w:lang w:val="en-GB"/>
        </w:rPr>
        <w:t xml:space="preserve"> with data for </w:t>
      </w:r>
      <w:r w:rsidR="00D76096" w:rsidRPr="00DE6AB0">
        <w:rPr>
          <w:rFonts w:ascii="Times New Roman" w:hAnsi="Times New Roman" w:cs="Times New Roman"/>
          <w:i/>
          <w:iCs/>
          <w:sz w:val="24"/>
          <w:szCs w:val="24"/>
          <w:lang w:val="en-GB"/>
        </w:rPr>
        <w:t>t</w:t>
      </w:r>
      <w:r w:rsidR="00D76096">
        <w:rPr>
          <w:rFonts w:ascii="Times New Roman" w:hAnsi="Times New Roman" w:cs="Times New Roman"/>
          <w:sz w:val="24"/>
          <w:szCs w:val="24"/>
          <w:lang w:val="en-GB"/>
        </w:rPr>
        <w:t xml:space="preserve"> </w:t>
      </w:r>
      <w:r w:rsidR="00D76096" w:rsidRPr="00D76096">
        <w:rPr>
          <w:rFonts w:ascii="Times New Roman" w:hAnsi="Times New Roman" w:cs="Times New Roman"/>
          <w:sz w:val="24"/>
          <w:szCs w:val="24"/>
          <w:lang w:val="en-GB"/>
        </w:rPr>
        <w:t xml:space="preserve">that is in the same type of microsite (if possible), has the longest </w:t>
      </w:r>
      <w:r w:rsidR="00E6242F">
        <w:rPr>
          <w:rFonts w:ascii="Times New Roman" w:hAnsi="Times New Roman" w:cs="Times New Roman"/>
          <w:sz w:val="24"/>
          <w:szCs w:val="24"/>
          <w:lang w:val="en-GB"/>
        </w:rPr>
        <w:t>duration</w:t>
      </w:r>
      <w:r w:rsidR="00E6242F" w:rsidRPr="00D76096">
        <w:rPr>
          <w:rFonts w:ascii="Times New Roman" w:hAnsi="Times New Roman" w:cs="Times New Roman"/>
          <w:sz w:val="24"/>
          <w:szCs w:val="24"/>
          <w:lang w:val="en-GB"/>
        </w:rPr>
        <w:t xml:space="preserve"> </w:t>
      </w:r>
      <w:r w:rsidR="00D76096" w:rsidRPr="00D76096">
        <w:rPr>
          <w:rFonts w:ascii="Times New Roman" w:hAnsi="Times New Roman" w:cs="Times New Roman"/>
          <w:sz w:val="24"/>
          <w:szCs w:val="24"/>
          <w:lang w:val="en-GB"/>
        </w:rPr>
        <w:t xml:space="preserve">in common, and </w:t>
      </w:r>
      <w:r w:rsidR="00E6242F">
        <w:rPr>
          <w:rFonts w:ascii="Times New Roman" w:hAnsi="Times New Roman" w:cs="Times New Roman"/>
          <w:sz w:val="24"/>
          <w:szCs w:val="24"/>
          <w:lang w:val="en-GB"/>
        </w:rPr>
        <w:t xml:space="preserve">shows </w:t>
      </w:r>
      <w:r w:rsidR="00D76096" w:rsidRPr="00D76096">
        <w:rPr>
          <w:rFonts w:ascii="Times New Roman" w:hAnsi="Times New Roman" w:cs="Times New Roman"/>
          <w:sz w:val="24"/>
          <w:szCs w:val="24"/>
          <w:lang w:val="en-GB"/>
        </w:rPr>
        <w:t>the</w:t>
      </w:r>
      <w:r w:rsidR="00D76096">
        <w:rPr>
          <w:rFonts w:ascii="Times New Roman" w:hAnsi="Times New Roman" w:cs="Times New Roman"/>
          <w:sz w:val="24"/>
          <w:szCs w:val="24"/>
          <w:lang w:val="en-GB"/>
        </w:rPr>
        <w:t xml:space="preserve"> </w:t>
      </w:r>
      <w:r w:rsidR="00D76096" w:rsidRPr="00D76096">
        <w:rPr>
          <w:rFonts w:ascii="Times New Roman" w:hAnsi="Times New Roman" w:cs="Times New Roman"/>
          <w:sz w:val="24"/>
          <w:szCs w:val="24"/>
          <w:lang w:val="en-GB"/>
        </w:rPr>
        <w:t xml:space="preserve">highest correlation with the sensor to which </w:t>
      </w:r>
      <w:r w:rsidR="00D76096" w:rsidRPr="00DE6AB0">
        <w:rPr>
          <w:rFonts w:ascii="Times New Roman" w:hAnsi="Times New Roman" w:cs="Times New Roman"/>
          <w:i/>
          <w:iCs/>
          <w:sz w:val="24"/>
          <w:szCs w:val="24"/>
          <w:lang w:val="en-GB"/>
        </w:rPr>
        <w:t>y</w:t>
      </w:r>
      <w:r w:rsidR="00D76096" w:rsidRPr="00D76096">
        <w:rPr>
          <w:rFonts w:ascii="Times New Roman" w:hAnsi="Times New Roman" w:cs="Times New Roman"/>
          <w:sz w:val="24"/>
          <w:szCs w:val="24"/>
          <w:lang w:val="en-GB"/>
        </w:rPr>
        <w:t xml:space="preserve"> belongs</w:t>
      </w:r>
      <w:r w:rsidR="00D76096">
        <w:rPr>
          <w:rFonts w:ascii="Times New Roman" w:hAnsi="Times New Roman" w:cs="Times New Roman"/>
          <w:sz w:val="24"/>
          <w:szCs w:val="24"/>
          <w:lang w:val="en-GB"/>
        </w:rPr>
        <w:t xml:space="preserve">. </w:t>
      </w:r>
      <w:r w:rsidR="00113389">
        <w:rPr>
          <w:rFonts w:ascii="Times New Roman" w:hAnsi="Times New Roman" w:cs="Times New Roman"/>
          <w:sz w:val="24"/>
          <w:szCs w:val="24"/>
          <w:lang w:val="en-GB"/>
        </w:rPr>
        <w:t>Then we</w:t>
      </w:r>
      <w:r w:rsidR="00D76096">
        <w:rPr>
          <w:rFonts w:ascii="Times New Roman" w:hAnsi="Times New Roman" w:cs="Times New Roman"/>
          <w:sz w:val="24"/>
          <w:szCs w:val="24"/>
          <w:lang w:val="en-GB"/>
        </w:rPr>
        <w:t xml:space="preserve"> estimated t</w:t>
      </w:r>
      <w:r w:rsidR="004E0404" w:rsidRPr="00AF4A6D">
        <w:rPr>
          <w:rFonts w:ascii="Times New Roman" w:hAnsi="Times New Roman" w:cs="Times New Roman"/>
          <w:sz w:val="24"/>
          <w:szCs w:val="24"/>
          <w:lang w:val="en-GB"/>
        </w:rPr>
        <w:t xml:space="preserve">he missing value </w:t>
      </w:r>
      <w:r w:rsidR="004E0404" w:rsidRPr="00AF4A6D">
        <w:rPr>
          <w:rFonts w:ascii="Times New Roman" w:hAnsi="Times New Roman" w:cs="Times New Roman"/>
          <w:i/>
          <w:sz w:val="24"/>
          <w:szCs w:val="24"/>
          <w:lang w:val="en-GB"/>
        </w:rPr>
        <w:t>y</w:t>
      </w:r>
      <w:r w:rsidR="004E0404" w:rsidRPr="00AF4A6D">
        <w:rPr>
          <w:rFonts w:ascii="Times New Roman" w:hAnsi="Times New Roman" w:cs="Times New Roman"/>
          <w:sz w:val="24"/>
          <w:szCs w:val="24"/>
          <w:lang w:val="en-GB"/>
        </w:rPr>
        <w:t xml:space="preserve"> </w:t>
      </w:r>
      <w:r w:rsidR="00D76096">
        <w:rPr>
          <w:rFonts w:ascii="Times New Roman" w:hAnsi="Times New Roman" w:cs="Times New Roman"/>
          <w:sz w:val="24"/>
          <w:szCs w:val="24"/>
          <w:lang w:val="en-GB"/>
        </w:rPr>
        <w:t>w</w:t>
      </w:r>
      <w:r w:rsidR="004E0404" w:rsidRPr="00AF4A6D">
        <w:rPr>
          <w:rFonts w:ascii="Times New Roman" w:hAnsi="Times New Roman" w:cs="Times New Roman"/>
          <w:sz w:val="24"/>
          <w:szCs w:val="24"/>
          <w:lang w:val="en-GB"/>
        </w:rPr>
        <w:t xml:space="preserve">ith </w:t>
      </w:r>
      <w:r w:rsidRPr="00AF4A6D">
        <w:rPr>
          <w:rFonts w:ascii="Times New Roman" w:hAnsi="Times New Roman" w:cs="Times New Roman"/>
          <w:sz w:val="24"/>
          <w:szCs w:val="24"/>
          <w:lang w:val="en-GB"/>
        </w:rPr>
        <w:t xml:space="preserve">a </w:t>
      </w:r>
      <w:r w:rsidR="004E0404" w:rsidRPr="00AF4A6D">
        <w:rPr>
          <w:rFonts w:ascii="Times New Roman" w:hAnsi="Times New Roman" w:cs="Times New Roman"/>
          <w:sz w:val="24"/>
          <w:szCs w:val="24"/>
          <w:lang w:val="en-GB"/>
        </w:rPr>
        <w:t xml:space="preserve">linear model </w:t>
      </w:r>
      <w:r w:rsidR="004E0404" w:rsidRPr="00AF4A6D">
        <w:rPr>
          <w:rFonts w:ascii="Times New Roman" w:hAnsi="Times New Roman" w:cs="Times New Roman"/>
          <w:i/>
          <w:sz w:val="24"/>
          <w:szCs w:val="24"/>
          <w:lang w:val="en-GB"/>
        </w:rPr>
        <w:t>y</w:t>
      </w:r>
      <w:r w:rsidR="004E0404" w:rsidRPr="00AF4A6D">
        <w:rPr>
          <w:rFonts w:ascii="Times New Roman" w:hAnsi="Times New Roman" w:cs="Times New Roman"/>
          <w:sz w:val="24"/>
          <w:szCs w:val="24"/>
          <w:lang w:val="en-GB"/>
        </w:rPr>
        <w:t xml:space="preserve"> ~ </w:t>
      </w:r>
      <w:r w:rsidR="004E0404" w:rsidRPr="00AF4A6D">
        <w:rPr>
          <w:rFonts w:ascii="Times New Roman" w:hAnsi="Times New Roman" w:cs="Times New Roman"/>
          <w:i/>
          <w:sz w:val="24"/>
          <w:szCs w:val="24"/>
          <w:lang w:val="en-GB"/>
        </w:rPr>
        <w:t>x</w:t>
      </w:r>
      <w:r w:rsidR="004E0404" w:rsidRPr="00AF4A6D">
        <w:rPr>
          <w:rFonts w:ascii="Times New Roman" w:hAnsi="Times New Roman" w:cs="Times New Roman"/>
          <w:sz w:val="24"/>
          <w:szCs w:val="24"/>
          <w:lang w:val="en-GB"/>
        </w:rPr>
        <w:t xml:space="preserve">. To find the best possible candidate </w:t>
      </w:r>
      <w:r w:rsidR="00327E12">
        <w:rPr>
          <w:rFonts w:ascii="Times New Roman" w:hAnsi="Times New Roman" w:cs="Times New Roman"/>
          <w:sz w:val="24"/>
          <w:szCs w:val="24"/>
          <w:lang w:val="en-GB"/>
        </w:rPr>
        <w:t>sensor (</w:t>
      </w:r>
      <w:r w:rsidR="004E0404" w:rsidRPr="00AF4A6D">
        <w:rPr>
          <w:rFonts w:ascii="Times New Roman" w:hAnsi="Times New Roman" w:cs="Times New Roman"/>
          <w:i/>
          <w:sz w:val="24"/>
          <w:szCs w:val="24"/>
          <w:lang w:val="en-GB"/>
        </w:rPr>
        <w:t>x</w:t>
      </w:r>
      <w:r w:rsidR="00327E12" w:rsidRPr="00113389">
        <w:rPr>
          <w:rFonts w:ascii="Times New Roman" w:hAnsi="Times New Roman" w:cs="Times New Roman"/>
          <w:iCs/>
          <w:sz w:val="24"/>
          <w:szCs w:val="24"/>
          <w:lang w:val="en-GB"/>
        </w:rPr>
        <w:t>)</w:t>
      </w:r>
      <w:r w:rsidR="004E0404" w:rsidRPr="00AF4A6D">
        <w:rPr>
          <w:rFonts w:ascii="Times New Roman" w:hAnsi="Times New Roman" w:cs="Times New Roman"/>
          <w:sz w:val="24"/>
          <w:szCs w:val="24"/>
          <w:lang w:val="en-GB"/>
        </w:rPr>
        <w:t xml:space="preserve"> to estimate the missing data </w:t>
      </w:r>
      <w:r w:rsidR="00327E12">
        <w:rPr>
          <w:rFonts w:ascii="Times New Roman" w:hAnsi="Times New Roman" w:cs="Times New Roman"/>
          <w:sz w:val="24"/>
          <w:szCs w:val="24"/>
          <w:lang w:val="en-GB"/>
        </w:rPr>
        <w:t>(</w:t>
      </w:r>
      <w:r w:rsidR="004E0404" w:rsidRPr="00AF4A6D">
        <w:rPr>
          <w:rFonts w:ascii="Times New Roman" w:hAnsi="Times New Roman" w:cs="Times New Roman"/>
          <w:i/>
          <w:sz w:val="24"/>
          <w:szCs w:val="24"/>
          <w:lang w:val="en-GB"/>
        </w:rPr>
        <w:t>y</w:t>
      </w:r>
      <w:r w:rsidR="00327E12">
        <w:rPr>
          <w:rFonts w:ascii="Times New Roman" w:hAnsi="Times New Roman" w:cs="Times New Roman"/>
          <w:sz w:val="24"/>
          <w:szCs w:val="24"/>
          <w:lang w:val="en-GB"/>
        </w:rPr>
        <w:t>),</w:t>
      </w:r>
      <w:r w:rsidR="004E0404" w:rsidRPr="00AF4A6D">
        <w:rPr>
          <w:rFonts w:ascii="Times New Roman" w:hAnsi="Times New Roman" w:cs="Times New Roman"/>
          <w:sz w:val="24"/>
          <w:szCs w:val="24"/>
          <w:lang w:val="en-GB"/>
        </w:rPr>
        <w:t xml:space="preserve"> we correlat</w:t>
      </w:r>
      <w:r w:rsidR="008E0947">
        <w:rPr>
          <w:rFonts w:ascii="Times New Roman" w:hAnsi="Times New Roman" w:cs="Times New Roman"/>
          <w:sz w:val="24"/>
          <w:szCs w:val="24"/>
          <w:lang w:val="en-GB"/>
        </w:rPr>
        <w:t>e</w:t>
      </w:r>
      <w:r w:rsidR="00327E12">
        <w:rPr>
          <w:rFonts w:ascii="Times New Roman" w:hAnsi="Times New Roman" w:cs="Times New Roman"/>
          <w:sz w:val="24"/>
          <w:szCs w:val="24"/>
          <w:lang w:val="en-GB"/>
        </w:rPr>
        <w:t>d</w:t>
      </w:r>
      <w:r w:rsidR="008E0947">
        <w:rPr>
          <w:rFonts w:ascii="Times New Roman" w:hAnsi="Times New Roman" w:cs="Times New Roman"/>
          <w:sz w:val="24"/>
          <w:szCs w:val="24"/>
          <w:lang w:val="en-GB"/>
        </w:rPr>
        <w:t xml:space="preserve"> </w:t>
      </w:r>
      <w:r w:rsidR="004E0404" w:rsidRPr="00AF4A6D">
        <w:rPr>
          <w:rFonts w:ascii="Times New Roman" w:hAnsi="Times New Roman" w:cs="Times New Roman"/>
          <w:sz w:val="24"/>
          <w:szCs w:val="24"/>
          <w:lang w:val="en-GB"/>
        </w:rPr>
        <w:t>all pairs of sensors</w:t>
      </w:r>
      <w:r w:rsidR="008E0947">
        <w:rPr>
          <w:rFonts w:ascii="Times New Roman" w:hAnsi="Times New Roman" w:cs="Times New Roman"/>
          <w:sz w:val="24"/>
          <w:szCs w:val="24"/>
          <w:lang w:val="en-GB"/>
        </w:rPr>
        <w:t xml:space="preserve"> and</w:t>
      </w:r>
      <w:r w:rsidR="004E0404" w:rsidRPr="00AF4A6D">
        <w:rPr>
          <w:rFonts w:ascii="Times New Roman" w:hAnsi="Times New Roman" w:cs="Times New Roman"/>
          <w:sz w:val="24"/>
          <w:szCs w:val="24"/>
          <w:lang w:val="en-GB"/>
        </w:rPr>
        <w:t xml:space="preserve"> compute</w:t>
      </w:r>
      <w:r w:rsidR="00327E12">
        <w:rPr>
          <w:rFonts w:ascii="Times New Roman" w:hAnsi="Times New Roman" w:cs="Times New Roman"/>
          <w:sz w:val="24"/>
          <w:szCs w:val="24"/>
          <w:lang w:val="en-GB"/>
        </w:rPr>
        <w:t>d</w:t>
      </w:r>
      <w:r w:rsidR="004E0404" w:rsidRPr="00AF4A6D">
        <w:rPr>
          <w:rFonts w:ascii="Times New Roman" w:hAnsi="Times New Roman" w:cs="Times New Roman"/>
          <w:sz w:val="24"/>
          <w:szCs w:val="24"/>
          <w:lang w:val="en-GB"/>
        </w:rPr>
        <w:t xml:space="preserve"> a selection score based on the following </w:t>
      </w:r>
      <w:r w:rsidR="00327E12">
        <w:rPr>
          <w:rFonts w:ascii="Times New Roman" w:hAnsi="Times New Roman" w:cs="Times New Roman"/>
          <w:sz w:val="24"/>
          <w:szCs w:val="24"/>
          <w:lang w:val="en-GB"/>
        </w:rPr>
        <w:t>equation</w:t>
      </w:r>
      <w:r w:rsidR="004E0404" w:rsidRPr="00AF4A6D">
        <w:rPr>
          <w:rFonts w:ascii="Times New Roman" w:hAnsi="Times New Roman" w:cs="Times New Roman"/>
          <w:sz w:val="24"/>
          <w:szCs w:val="24"/>
          <w:lang w:val="en-GB"/>
        </w:rPr>
        <w:t>:</w:t>
      </w:r>
    </w:p>
    <w:p w14:paraId="004D8224" w14:textId="77777777" w:rsidR="00040CC8" w:rsidRPr="00AF4A6D" w:rsidRDefault="004E0404">
      <w:pPr>
        <w:spacing w:line="480" w:lineRule="auto"/>
        <w:jc w:val="both"/>
        <w:rPr>
          <w:rFonts w:ascii="Times New Roman" w:hAnsi="Times New Roman" w:cs="Times New Roman"/>
          <w:sz w:val="24"/>
          <w:szCs w:val="24"/>
          <w:lang w:val="en-GB"/>
        </w:rPr>
      </w:pPr>
      <w:r w:rsidRPr="00AF4A6D">
        <w:rPr>
          <w:rFonts w:ascii="Cambria Math" w:hAnsi="Cambria Math" w:cs="Cambria Math"/>
          <w:sz w:val="24"/>
          <w:szCs w:val="24"/>
          <w:lang w:val="en-GB"/>
        </w:rPr>
        <w:lastRenderedPageBreak/>
        <w:t>𝑆</w:t>
      </w:r>
      <w:r w:rsidRPr="00AF4A6D">
        <w:rPr>
          <w:rFonts w:ascii="Cambria Math" w:hAnsi="Cambria Math" w:cs="Cambria Math"/>
          <w:sz w:val="24"/>
          <w:szCs w:val="24"/>
          <w:vertAlign w:val="subscript"/>
          <w:lang w:val="en-GB"/>
        </w:rPr>
        <w:t>𝑥</w:t>
      </w:r>
      <w:r w:rsidRPr="00AF4A6D">
        <w:rPr>
          <w:rFonts w:ascii="Times New Roman" w:hAnsi="Times New Roman" w:cs="Times New Roman"/>
          <w:sz w:val="24"/>
          <w:szCs w:val="24"/>
          <w:lang w:val="en-GB"/>
        </w:rPr>
        <w:t xml:space="preserve"> = %</w:t>
      </w:r>
      <w:r w:rsidRPr="00AF4A6D">
        <w:rPr>
          <w:rFonts w:ascii="Cambria Math" w:hAnsi="Cambria Math" w:cs="Cambria Math"/>
          <w:sz w:val="24"/>
          <w:szCs w:val="24"/>
          <w:lang w:val="en-GB"/>
        </w:rPr>
        <w:t>𝑣𝑐</w:t>
      </w:r>
      <w:r w:rsidRPr="00AF4A6D">
        <w:rPr>
          <w:rFonts w:ascii="Cambria Math" w:hAnsi="Cambria Math" w:cs="Cambria Math"/>
          <w:sz w:val="24"/>
          <w:szCs w:val="24"/>
          <w:vertAlign w:val="subscript"/>
          <w:lang w:val="en-GB"/>
        </w:rPr>
        <w:t>𝑥</w:t>
      </w:r>
      <w:r w:rsidRPr="00AF4A6D">
        <w:rPr>
          <w:rFonts w:ascii="Times New Roman" w:hAnsi="Times New Roman" w:cs="Times New Roman"/>
          <w:sz w:val="24"/>
          <w:szCs w:val="24"/>
          <w:vertAlign w:val="subscript"/>
          <w:lang w:val="en-GB"/>
        </w:rPr>
        <w:t>,</w:t>
      </w:r>
      <w:r w:rsidRPr="00AF4A6D">
        <w:rPr>
          <w:rFonts w:ascii="Cambria Math" w:hAnsi="Cambria Math" w:cs="Cambria Math"/>
          <w:sz w:val="24"/>
          <w:szCs w:val="24"/>
          <w:vertAlign w:val="subscript"/>
          <w:lang w:val="en-GB"/>
        </w:rPr>
        <w:t>𝑦</w:t>
      </w:r>
      <w:r w:rsidRPr="00AF4A6D">
        <w:rPr>
          <w:rFonts w:ascii="Times New Roman" w:hAnsi="Times New Roman" w:cs="Times New Roman"/>
          <w:sz w:val="24"/>
          <w:szCs w:val="24"/>
          <w:vertAlign w:val="subscript"/>
          <w:lang w:val="en-GB"/>
        </w:rPr>
        <w:t xml:space="preserve"> </w:t>
      </w:r>
      <w:r w:rsidRPr="00AF4A6D">
        <w:rPr>
          <w:rFonts w:ascii="Times New Roman" w:hAnsi="Times New Roman" w:cs="Times New Roman"/>
          <w:sz w:val="24"/>
          <w:szCs w:val="24"/>
          <w:lang w:val="en-GB"/>
        </w:rPr>
        <w:t>+ (</w:t>
      </w:r>
      <w:r w:rsidRPr="00AF4A6D">
        <w:rPr>
          <w:rFonts w:ascii="Cambria Math" w:hAnsi="Cambria Math" w:cs="Cambria Math"/>
          <w:sz w:val="24"/>
          <w:szCs w:val="24"/>
          <w:lang w:val="en-GB"/>
        </w:rPr>
        <w:t>𝑅</w:t>
      </w:r>
      <w:r w:rsidRPr="00AF4A6D">
        <w:rPr>
          <w:rFonts w:ascii="Times New Roman" w:hAnsi="Times New Roman" w:cs="Times New Roman"/>
          <w:sz w:val="24"/>
          <w:szCs w:val="24"/>
          <w:vertAlign w:val="superscript"/>
          <w:lang w:val="en-GB"/>
        </w:rPr>
        <w:t>2</w:t>
      </w:r>
      <w:r w:rsidRPr="00AF4A6D">
        <w:rPr>
          <w:rFonts w:ascii="Times New Roman" w:hAnsi="Times New Roman" w:cs="Times New Roman"/>
          <w:sz w:val="24"/>
          <w:szCs w:val="24"/>
          <w:lang w:val="en-GB"/>
        </w:rPr>
        <w:t xml:space="preserve"> </w:t>
      </w:r>
      <w:r w:rsidRPr="00AF4A6D">
        <w:rPr>
          <w:rFonts w:ascii="Cambria Math" w:hAnsi="Cambria Math" w:cs="Cambria Math"/>
          <w:sz w:val="24"/>
          <w:szCs w:val="24"/>
          <w:vertAlign w:val="subscript"/>
          <w:lang w:val="en-GB"/>
        </w:rPr>
        <w:t>𝑥</w:t>
      </w:r>
      <w:r w:rsidRPr="00AF4A6D">
        <w:rPr>
          <w:rFonts w:ascii="Times New Roman" w:hAnsi="Times New Roman" w:cs="Times New Roman"/>
          <w:sz w:val="24"/>
          <w:szCs w:val="24"/>
          <w:vertAlign w:val="subscript"/>
          <w:lang w:val="en-GB"/>
        </w:rPr>
        <w:t>,</w:t>
      </w:r>
      <w:r w:rsidRPr="00AF4A6D">
        <w:rPr>
          <w:rFonts w:ascii="Cambria Math" w:hAnsi="Cambria Math" w:cs="Cambria Math"/>
          <w:sz w:val="24"/>
          <w:szCs w:val="24"/>
          <w:vertAlign w:val="subscript"/>
          <w:lang w:val="en-GB"/>
        </w:rPr>
        <w:t>𝑦</w:t>
      </w:r>
      <w:r w:rsidRPr="00AF4A6D">
        <w:rPr>
          <w:rFonts w:ascii="Times New Roman" w:hAnsi="Times New Roman" w:cs="Times New Roman"/>
          <w:sz w:val="24"/>
          <w:szCs w:val="24"/>
          <w:lang w:val="en-GB"/>
        </w:rPr>
        <w:t xml:space="preserve"> · 100) + { 100, if </w:t>
      </w:r>
      <w:r w:rsidRPr="00AF4A6D">
        <w:rPr>
          <w:rFonts w:ascii="Cambria Math" w:hAnsi="Cambria Math" w:cs="Cambria Math"/>
          <w:sz w:val="24"/>
          <w:szCs w:val="24"/>
          <w:lang w:val="en-GB"/>
        </w:rPr>
        <w:t>𝑚𝑖𝑐𝑟𝑜𝑠𝑖𝑡𝑒</w:t>
      </w:r>
      <w:r w:rsidRPr="00AF4A6D">
        <w:rPr>
          <w:rFonts w:ascii="Cambria Math" w:hAnsi="Cambria Math" w:cs="Cambria Math"/>
          <w:sz w:val="24"/>
          <w:szCs w:val="24"/>
          <w:vertAlign w:val="subscript"/>
          <w:lang w:val="en-GB"/>
        </w:rPr>
        <w:t>𝑥</w:t>
      </w:r>
      <w:r w:rsidRPr="00AF4A6D">
        <w:rPr>
          <w:rFonts w:ascii="Times New Roman" w:hAnsi="Times New Roman" w:cs="Times New Roman"/>
          <w:sz w:val="24"/>
          <w:szCs w:val="24"/>
          <w:lang w:val="en-GB"/>
        </w:rPr>
        <w:t xml:space="preserve"> = </w:t>
      </w:r>
      <w:r w:rsidRPr="00AF4A6D">
        <w:rPr>
          <w:rFonts w:ascii="Cambria Math" w:hAnsi="Cambria Math" w:cs="Cambria Math"/>
          <w:sz w:val="24"/>
          <w:szCs w:val="24"/>
          <w:lang w:val="en-GB"/>
        </w:rPr>
        <w:t>𝑚𝑖𝑐𝑟𝑜𝑠𝑖𝑡𝑒</w:t>
      </w:r>
      <w:r w:rsidRPr="00AF4A6D">
        <w:rPr>
          <w:rFonts w:ascii="Cambria Math" w:hAnsi="Cambria Math" w:cs="Cambria Math"/>
          <w:sz w:val="24"/>
          <w:szCs w:val="24"/>
          <w:vertAlign w:val="subscript"/>
          <w:lang w:val="en-GB"/>
        </w:rPr>
        <w:t>𝑦</w:t>
      </w:r>
      <w:r w:rsidRPr="00AF4A6D">
        <w:rPr>
          <w:rFonts w:ascii="Times New Roman" w:hAnsi="Times New Roman" w:cs="Times New Roman"/>
          <w:sz w:val="24"/>
          <w:szCs w:val="24"/>
          <w:lang w:val="en-GB"/>
        </w:rPr>
        <w:t xml:space="preserve"> or 0, otherwise }</w:t>
      </w:r>
    </w:p>
    <w:p w14:paraId="12B5734C" w14:textId="6D39994E" w:rsidR="00040CC8" w:rsidRPr="00AF4A6D" w:rsidRDefault="004E0404">
      <w:pPr>
        <w:spacing w:line="480" w:lineRule="auto"/>
        <w:jc w:val="both"/>
        <w:rPr>
          <w:rFonts w:ascii="Times New Roman" w:hAnsi="Times New Roman" w:cs="Times New Roman"/>
          <w:sz w:val="24"/>
          <w:szCs w:val="24"/>
          <w:lang w:val="en-GB"/>
        </w:rPr>
      </w:pPr>
      <w:r w:rsidRPr="00AF4A6D">
        <w:rPr>
          <w:rFonts w:ascii="Times New Roman" w:hAnsi="Times New Roman" w:cs="Times New Roman"/>
          <w:sz w:val="24"/>
          <w:szCs w:val="24"/>
          <w:lang w:val="en-GB"/>
        </w:rPr>
        <w:t xml:space="preserve">where </w:t>
      </w:r>
      <w:r w:rsidRPr="00AF4A6D">
        <w:rPr>
          <w:rFonts w:ascii="Cambria Math" w:hAnsi="Cambria Math" w:cs="Cambria Math"/>
          <w:sz w:val="24"/>
          <w:szCs w:val="24"/>
          <w:lang w:val="en-GB"/>
        </w:rPr>
        <w:t>𝑆</w:t>
      </w:r>
      <w:r w:rsidRPr="00AF4A6D">
        <w:rPr>
          <w:rFonts w:ascii="Cambria Math" w:hAnsi="Cambria Math" w:cs="Cambria Math"/>
          <w:sz w:val="24"/>
          <w:szCs w:val="24"/>
          <w:vertAlign w:val="subscript"/>
          <w:lang w:val="en-GB"/>
        </w:rPr>
        <w:t>𝑥</w:t>
      </w:r>
      <w:r w:rsidRPr="00AF4A6D">
        <w:rPr>
          <w:rFonts w:ascii="Times New Roman" w:hAnsi="Times New Roman" w:cs="Times New Roman"/>
          <w:sz w:val="24"/>
          <w:szCs w:val="24"/>
          <w:lang w:val="en-GB"/>
        </w:rPr>
        <w:t xml:space="preserve"> is the selection score of the candidate sensor </w:t>
      </w:r>
      <w:r w:rsidRPr="00AF4A6D">
        <w:rPr>
          <w:rFonts w:ascii="Cambria Math" w:hAnsi="Cambria Math" w:cs="Cambria Math"/>
          <w:sz w:val="24"/>
          <w:szCs w:val="24"/>
          <w:lang w:val="en-GB"/>
        </w:rPr>
        <w:t>𝑥</w:t>
      </w:r>
      <w:r w:rsidRPr="00AF4A6D">
        <w:rPr>
          <w:rFonts w:ascii="Times New Roman" w:hAnsi="Times New Roman" w:cs="Times New Roman"/>
          <w:sz w:val="24"/>
          <w:szCs w:val="24"/>
          <w:lang w:val="en-GB"/>
        </w:rPr>
        <w:t xml:space="preserve">; </w:t>
      </w:r>
      <w:r w:rsidRPr="00AF4A6D">
        <w:rPr>
          <w:rFonts w:ascii="Cambria Math" w:hAnsi="Cambria Math" w:cs="Cambria Math"/>
          <w:sz w:val="24"/>
          <w:szCs w:val="24"/>
          <w:lang w:val="en-GB"/>
        </w:rPr>
        <w:t>𝑦</w:t>
      </w:r>
      <w:r w:rsidRPr="00AF4A6D">
        <w:rPr>
          <w:rFonts w:ascii="Times New Roman" w:hAnsi="Times New Roman" w:cs="Times New Roman"/>
          <w:sz w:val="24"/>
          <w:szCs w:val="24"/>
          <w:lang w:val="en-GB"/>
        </w:rPr>
        <w:t xml:space="preserve"> is the sensor with a missing value to be estimated; </w:t>
      </w:r>
      <w:r w:rsidRPr="00AF4A6D">
        <w:rPr>
          <w:rFonts w:ascii="Cambria Math" w:hAnsi="Cambria Math" w:cs="Cambria Math"/>
          <w:sz w:val="24"/>
          <w:szCs w:val="24"/>
          <w:lang w:val="en-GB"/>
        </w:rPr>
        <w:t>𝑥</w:t>
      </w:r>
      <w:r w:rsidRPr="00AF4A6D">
        <w:rPr>
          <w:rFonts w:ascii="Times New Roman" w:hAnsi="Times New Roman" w:cs="Times New Roman"/>
          <w:sz w:val="24"/>
          <w:szCs w:val="24"/>
          <w:lang w:val="en-GB"/>
        </w:rPr>
        <w:t xml:space="preserve"> is the sensor to be used as candidate predictor to estimate the missing value in </w:t>
      </w:r>
      <w:r w:rsidRPr="00AF4A6D">
        <w:rPr>
          <w:rFonts w:ascii="Cambria Math" w:hAnsi="Cambria Math" w:cs="Cambria Math"/>
          <w:sz w:val="24"/>
          <w:szCs w:val="24"/>
          <w:lang w:val="en-GB"/>
        </w:rPr>
        <w:t>𝑦</w:t>
      </w:r>
      <w:r w:rsidRPr="00AF4A6D">
        <w:rPr>
          <w:rFonts w:ascii="Times New Roman" w:hAnsi="Times New Roman" w:cs="Times New Roman"/>
          <w:sz w:val="24"/>
          <w:szCs w:val="24"/>
          <w:lang w:val="en-GB"/>
        </w:rPr>
        <w:t>; %</w:t>
      </w:r>
      <w:r w:rsidRPr="00AF4A6D">
        <w:rPr>
          <w:rFonts w:ascii="Cambria Math" w:hAnsi="Cambria Math" w:cs="Cambria Math"/>
          <w:sz w:val="24"/>
          <w:szCs w:val="24"/>
          <w:lang w:val="en-GB"/>
        </w:rPr>
        <w:t>𝑣𝑐</w:t>
      </w:r>
      <w:r w:rsidRPr="00AF4A6D">
        <w:rPr>
          <w:rFonts w:ascii="Cambria Math" w:hAnsi="Cambria Math" w:cs="Cambria Math"/>
          <w:sz w:val="24"/>
          <w:szCs w:val="24"/>
          <w:vertAlign w:val="subscript"/>
          <w:lang w:val="en-GB"/>
        </w:rPr>
        <w:t>𝑥</w:t>
      </w:r>
      <w:r w:rsidRPr="00AF4A6D">
        <w:rPr>
          <w:rFonts w:ascii="Times New Roman" w:hAnsi="Times New Roman" w:cs="Times New Roman"/>
          <w:sz w:val="24"/>
          <w:szCs w:val="24"/>
          <w:vertAlign w:val="subscript"/>
          <w:lang w:val="en-GB"/>
        </w:rPr>
        <w:t>,</w:t>
      </w:r>
      <w:r w:rsidRPr="00AF4A6D">
        <w:rPr>
          <w:rFonts w:ascii="Cambria Math" w:hAnsi="Cambria Math" w:cs="Cambria Math"/>
          <w:sz w:val="24"/>
          <w:szCs w:val="24"/>
          <w:vertAlign w:val="subscript"/>
          <w:lang w:val="en-GB"/>
        </w:rPr>
        <w:t>𝑦</w:t>
      </w:r>
      <w:r w:rsidRPr="00AF4A6D">
        <w:rPr>
          <w:rFonts w:ascii="Times New Roman" w:hAnsi="Times New Roman" w:cs="Times New Roman"/>
          <w:sz w:val="24"/>
          <w:szCs w:val="24"/>
          <w:vertAlign w:val="subscript"/>
          <w:lang w:val="en-GB"/>
        </w:rPr>
        <w:t xml:space="preserve"> </w:t>
      </w:r>
      <w:r w:rsidRPr="00AF4A6D">
        <w:rPr>
          <w:rFonts w:ascii="Times New Roman" w:hAnsi="Times New Roman" w:cs="Times New Roman"/>
          <w:sz w:val="24"/>
          <w:szCs w:val="24"/>
          <w:lang w:val="en-GB"/>
        </w:rPr>
        <w:t xml:space="preserve">is the percent of common valid cases of the sensors </w:t>
      </w:r>
      <w:r w:rsidRPr="00AF4A6D">
        <w:rPr>
          <w:rFonts w:ascii="Cambria Math" w:hAnsi="Cambria Math" w:cs="Cambria Math"/>
          <w:sz w:val="24"/>
          <w:szCs w:val="24"/>
          <w:lang w:val="en-GB"/>
        </w:rPr>
        <w:t>𝑥</w:t>
      </w:r>
      <w:r w:rsidRPr="00AF4A6D">
        <w:rPr>
          <w:rFonts w:ascii="Times New Roman" w:hAnsi="Times New Roman" w:cs="Times New Roman"/>
          <w:sz w:val="24"/>
          <w:szCs w:val="24"/>
          <w:lang w:val="en-GB"/>
        </w:rPr>
        <w:t xml:space="preserve"> and </w:t>
      </w:r>
      <w:r w:rsidRPr="00AF4A6D">
        <w:rPr>
          <w:rFonts w:ascii="Cambria Math" w:hAnsi="Cambria Math" w:cs="Cambria Math"/>
          <w:sz w:val="24"/>
          <w:szCs w:val="24"/>
          <w:lang w:val="en-GB"/>
        </w:rPr>
        <w:t>𝑦</w:t>
      </w:r>
      <w:r w:rsidRPr="00AF4A6D">
        <w:rPr>
          <w:rFonts w:ascii="Times New Roman" w:hAnsi="Times New Roman" w:cs="Times New Roman"/>
          <w:sz w:val="24"/>
          <w:szCs w:val="24"/>
          <w:lang w:val="en-GB"/>
        </w:rPr>
        <w:t xml:space="preserve">; </w:t>
      </w:r>
      <w:r w:rsidRPr="00AF4A6D">
        <w:rPr>
          <w:rFonts w:ascii="Cambria Math" w:hAnsi="Cambria Math" w:cs="Cambria Math"/>
          <w:sz w:val="24"/>
          <w:szCs w:val="24"/>
          <w:lang w:val="en-GB"/>
        </w:rPr>
        <w:t>𝑅</w:t>
      </w:r>
      <w:r w:rsidRPr="00AF4A6D">
        <w:rPr>
          <w:rFonts w:ascii="Times New Roman" w:hAnsi="Times New Roman" w:cs="Times New Roman"/>
          <w:sz w:val="24"/>
          <w:szCs w:val="24"/>
          <w:vertAlign w:val="superscript"/>
          <w:lang w:val="en-GB"/>
        </w:rPr>
        <w:t>2</w:t>
      </w:r>
      <w:r w:rsidRPr="00AF4A6D">
        <w:rPr>
          <w:rFonts w:ascii="Times New Roman" w:hAnsi="Times New Roman" w:cs="Times New Roman"/>
          <w:i/>
          <w:sz w:val="24"/>
          <w:szCs w:val="24"/>
          <w:vertAlign w:val="subscript"/>
          <w:lang w:val="en-GB"/>
        </w:rPr>
        <w:t>x,</w:t>
      </w:r>
      <w:r w:rsidRPr="00AF4A6D">
        <w:rPr>
          <w:rFonts w:ascii="Cambria Math" w:hAnsi="Cambria Math" w:cs="Cambria Math"/>
          <w:i/>
          <w:sz w:val="24"/>
          <w:szCs w:val="24"/>
          <w:vertAlign w:val="subscript"/>
          <w:lang w:val="en-GB"/>
        </w:rPr>
        <w:t>𝑦</w:t>
      </w:r>
      <w:r w:rsidRPr="00AF4A6D">
        <w:rPr>
          <w:rFonts w:ascii="Times New Roman" w:hAnsi="Times New Roman" w:cs="Times New Roman"/>
          <w:i/>
          <w:sz w:val="24"/>
          <w:szCs w:val="24"/>
          <w:vertAlign w:val="subscript"/>
          <w:lang w:val="en-GB"/>
        </w:rPr>
        <w:t xml:space="preserve"> </w:t>
      </w:r>
      <w:r w:rsidRPr="00AF4A6D">
        <w:rPr>
          <w:rFonts w:ascii="Times New Roman" w:hAnsi="Times New Roman" w:cs="Times New Roman"/>
          <w:sz w:val="24"/>
          <w:szCs w:val="24"/>
          <w:lang w:val="en-GB"/>
        </w:rPr>
        <w:t xml:space="preserve">is the Pearson’s R² of the common valid cases of the sensors </w:t>
      </w:r>
      <w:r w:rsidRPr="00AF4A6D">
        <w:rPr>
          <w:rFonts w:ascii="Cambria Math" w:hAnsi="Cambria Math" w:cs="Cambria Math"/>
          <w:sz w:val="24"/>
          <w:szCs w:val="24"/>
          <w:lang w:val="en-GB"/>
        </w:rPr>
        <w:t>𝑥</w:t>
      </w:r>
      <w:r w:rsidRPr="00AF4A6D">
        <w:rPr>
          <w:rFonts w:ascii="Times New Roman" w:hAnsi="Times New Roman" w:cs="Times New Roman"/>
          <w:sz w:val="24"/>
          <w:szCs w:val="24"/>
          <w:lang w:val="en-GB"/>
        </w:rPr>
        <w:t xml:space="preserve"> and </w:t>
      </w:r>
      <w:r w:rsidRPr="00AF4A6D">
        <w:rPr>
          <w:rFonts w:ascii="Cambria Math" w:hAnsi="Cambria Math" w:cs="Cambria Math"/>
          <w:sz w:val="24"/>
          <w:szCs w:val="24"/>
          <w:lang w:val="en-GB"/>
        </w:rPr>
        <w:t>𝑦</w:t>
      </w:r>
      <w:r w:rsidRPr="00AF4A6D">
        <w:rPr>
          <w:rFonts w:ascii="Times New Roman" w:hAnsi="Times New Roman" w:cs="Times New Roman"/>
          <w:sz w:val="24"/>
          <w:szCs w:val="24"/>
          <w:lang w:val="en-GB"/>
        </w:rPr>
        <w:t xml:space="preserve">; and </w:t>
      </w:r>
      <w:r w:rsidRPr="00AF4A6D">
        <w:rPr>
          <w:rFonts w:ascii="Cambria Math" w:hAnsi="Cambria Math" w:cs="Cambria Math"/>
          <w:sz w:val="24"/>
          <w:szCs w:val="24"/>
          <w:lang w:val="en-GB"/>
        </w:rPr>
        <w:t>𝑚𝑖𝑐𝑟𝑜𝑠𝑖𝑡𝑒</w:t>
      </w:r>
      <w:r w:rsidRPr="00AF4A6D">
        <w:rPr>
          <w:rFonts w:ascii="Cambria Math" w:hAnsi="Cambria Math" w:cs="Cambria Math"/>
          <w:sz w:val="24"/>
          <w:szCs w:val="24"/>
          <w:vertAlign w:val="subscript"/>
          <w:lang w:val="en-GB"/>
        </w:rPr>
        <w:t>𝑥</w:t>
      </w:r>
      <w:r w:rsidRPr="00AF4A6D">
        <w:rPr>
          <w:rFonts w:ascii="Times New Roman" w:hAnsi="Times New Roman" w:cs="Times New Roman"/>
          <w:sz w:val="24"/>
          <w:szCs w:val="24"/>
          <w:lang w:val="en-GB"/>
        </w:rPr>
        <w:t xml:space="preserve"> and </w:t>
      </w:r>
      <w:r w:rsidRPr="00AF4A6D">
        <w:rPr>
          <w:rFonts w:ascii="Cambria Math" w:hAnsi="Cambria Math" w:cs="Cambria Math"/>
          <w:sz w:val="24"/>
          <w:szCs w:val="24"/>
          <w:lang w:val="en-GB"/>
        </w:rPr>
        <w:t>𝑚𝑖𝑐𝑟𝑜𝑠𝑖𝑡𝑒</w:t>
      </w:r>
      <w:r w:rsidRPr="00AF4A6D">
        <w:rPr>
          <w:rFonts w:ascii="Cambria Math" w:hAnsi="Cambria Math" w:cs="Cambria Math"/>
          <w:sz w:val="24"/>
          <w:szCs w:val="24"/>
          <w:vertAlign w:val="subscript"/>
          <w:lang w:val="en-GB"/>
        </w:rPr>
        <w:t>𝑦</w:t>
      </w:r>
      <w:r w:rsidRPr="00AF4A6D">
        <w:rPr>
          <w:rFonts w:ascii="Times New Roman" w:hAnsi="Times New Roman" w:cs="Times New Roman"/>
          <w:sz w:val="24"/>
          <w:szCs w:val="24"/>
          <w:lang w:val="en-GB"/>
        </w:rPr>
        <w:t xml:space="preserve"> are the respective microsites of the sensors </w:t>
      </w:r>
      <w:r w:rsidRPr="00AF4A6D">
        <w:rPr>
          <w:rFonts w:ascii="Cambria Math" w:hAnsi="Cambria Math" w:cs="Cambria Math"/>
          <w:sz w:val="24"/>
          <w:szCs w:val="24"/>
          <w:lang w:val="en-GB"/>
        </w:rPr>
        <w:t>𝑥</w:t>
      </w:r>
      <w:r w:rsidRPr="00AF4A6D">
        <w:rPr>
          <w:rFonts w:ascii="Times New Roman" w:hAnsi="Times New Roman" w:cs="Times New Roman"/>
          <w:sz w:val="24"/>
          <w:szCs w:val="24"/>
          <w:lang w:val="en-GB"/>
        </w:rPr>
        <w:t xml:space="preserve"> and </w:t>
      </w:r>
      <w:r w:rsidRPr="00AF4A6D">
        <w:rPr>
          <w:rFonts w:ascii="Cambria Math" w:hAnsi="Cambria Math" w:cs="Cambria Math"/>
          <w:sz w:val="24"/>
          <w:szCs w:val="24"/>
          <w:lang w:val="en-GB"/>
        </w:rPr>
        <w:t>𝑦</w:t>
      </w:r>
      <w:r w:rsidRPr="00AF4A6D">
        <w:rPr>
          <w:rFonts w:ascii="Times New Roman" w:hAnsi="Times New Roman" w:cs="Times New Roman"/>
          <w:sz w:val="24"/>
          <w:szCs w:val="24"/>
          <w:lang w:val="en-GB"/>
        </w:rPr>
        <w:t xml:space="preserve">. During data imputation, the sensor with the higher selection score </w:t>
      </w:r>
      <w:r w:rsidR="00E04FA0" w:rsidRPr="00AF4A6D">
        <w:rPr>
          <w:rFonts w:ascii="Times New Roman" w:hAnsi="Times New Roman" w:cs="Times New Roman"/>
          <w:sz w:val="24"/>
          <w:szCs w:val="24"/>
          <w:lang w:val="en-GB"/>
        </w:rPr>
        <w:t xml:space="preserve">was </w:t>
      </w:r>
      <w:r w:rsidRPr="00AF4A6D">
        <w:rPr>
          <w:rFonts w:ascii="Times New Roman" w:hAnsi="Times New Roman" w:cs="Times New Roman"/>
          <w:sz w:val="24"/>
          <w:szCs w:val="24"/>
          <w:lang w:val="en-GB"/>
        </w:rPr>
        <w:t>used to estimate</w:t>
      </w:r>
      <w:r w:rsidR="00EB5BC3" w:rsidRPr="00AF4A6D">
        <w:rPr>
          <w:rFonts w:ascii="Times New Roman" w:hAnsi="Times New Roman" w:cs="Times New Roman"/>
          <w:sz w:val="24"/>
          <w:szCs w:val="24"/>
          <w:lang w:val="en-GB"/>
        </w:rPr>
        <w:t xml:space="preserve"> each missing value </w:t>
      </w:r>
      <w:r w:rsidRPr="00AF4A6D">
        <w:rPr>
          <w:rFonts w:ascii="Times New Roman" w:hAnsi="Times New Roman" w:cs="Times New Roman"/>
          <w:sz w:val="24"/>
          <w:szCs w:val="24"/>
          <w:lang w:val="en-GB"/>
        </w:rPr>
        <w:t>(s</w:t>
      </w:r>
      <w:r w:rsidR="00EB5BC3" w:rsidRPr="00AF4A6D">
        <w:rPr>
          <w:rFonts w:ascii="Times New Roman" w:hAnsi="Times New Roman" w:cs="Times New Roman"/>
          <w:sz w:val="24"/>
          <w:szCs w:val="24"/>
          <w:lang w:val="en-GB"/>
        </w:rPr>
        <w:t xml:space="preserve">ee </w:t>
      </w:r>
      <w:r w:rsidRPr="00AF4A6D">
        <w:rPr>
          <w:rFonts w:ascii="Times New Roman" w:hAnsi="Times New Roman" w:cs="Times New Roman"/>
          <w:sz w:val="24"/>
          <w:szCs w:val="24"/>
          <w:lang w:val="en-GB"/>
        </w:rPr>
        <w:t>Supplementary Material</w:t>
      </w:r>
      <w:r w:rsidR="00E04FA0" w:rsidRPr="00AF4A6D">
        <w:rPr>
          <w:rFonts w:ascii="Times New Roman" w:hAnsi="Times New Roman" w:cs="Times New Roman"/>
          <w:sz w:val="24"/>
          <w:szCs w:val="24"/>
          <w:lang w:val="en-GB"/>
        </w:rPr>
        <w:t xml:space="preserve"> for a detailed description and </w:t>
      </w:r>
      <w:r w:rsidR="005157D9">
        <w:rPr>
          <w:rFonts w:ascii="Times New Roman" w:hAnsi="Times New Roman" w:cs="Times New Roman"/>
          <w:sz w:val="24"/>
          <w:szCs w:val="24"/>
          <w:lang w:val="en-GB"/>
        </w:rPr>
        <w:t xml:space="preserve">a </w:t>
      </w:r>
      <w:r w:rsidR="00E04FA0" w:rsidRPr="00AF4A6D">
        <w:rPr>
          <w:rFonts w:ascii="Times New Roman" w:hAnsi="Times New Roman" w:cs="Times New Roman"/>
          <w:sz w:val="24"/>
          <w:szCs w:val="24"/>
          <w:lang w:val="en-GB"/>
        </w:rPr>
        <w:t>worked example of this procedure</w:t>
      </w:r>
      <w:r w:rsidRPr="00AF4A6D">
        <w:rPr>
          <w:rFonts w:ascii="Times New Roman" w:hAnsi="Times New Roman" w:cs="Times New Roman"/>
          <w:sz w:val="24"/>
          <w:szCs w:val="24"/>
          <w:lang w:val="en-GB"/>
        </w:rPr>
        <w:t>).</w:t>
      </w:r>
    </w:p>
    <w:p w14:paraId="5614F84F" w14:textId="75CBDBA4" w:rsidR="00040CC8" w:rsidRPr="00AF4A6D" w:rsidRDefault="004E0404" w:rsidP="00AF4A6D">
      <w:pPr>
        <w:spacing w:line="480" w:lineRule="auto"/>
        <w:ind w:firstLine="708"/>
        <w:jc w:val="both"/>
        <w:rPr>
          <w:rFonts w:ascii="Times New Roman" w:hAnsi="Times New Roman" w:cs="Times New Roman"/>
          <w:sz w:val="24"/>
          <w:szCs w:val="24"/>
          <w:lang w:val="en-GB"/>
        </w:rPr>
      </w:pPr>
      <w:r w:rsidRPr="00AF4A6D">
        <w:rPr>
          <w:rFonts w:ascii="Times New Roman" w:hAnsi="Times New Roman" w:cs="Times New Roman"/>
          <w:sz w:val="24"/>
          <w:szCs w:val="24"/>
          <w:lang w:val="en-GB"/>
        </w:rPr>
        <w:t xml:space="preserve">To provide an indicator of imputation quality, the algorithm generates a new column named </w:t>
      </w:r>
      <w:r w:rsidRPr="00AF4A6D">
        <w:rPr>
          <w:rFonts w:ascii="Times New Roman" w:hAnsi="Times New Roman" w:cs="Times New Roman"/>
          <w:i/>
          <w:sz w:val="24"/>
          <w:szCs w:val="24"/>
          <w:lang w:val="en-GB"/>
        </w:rPr>
        <w:t>interpolation quality</w:t>
      </w:r>
      <w:r w:rsidRPr="00AF4A6D">
        <w:rPr>
          <w:rFonts w:ascii="Times New Roman" w:hAnsi="Times New Roman" w:cs="Times New Roman"/>
          <w:sz w:val="24"/>
          <w:szCs w:val="24"/>
          <w:lang w:val="en-GB"/>
        </w:rPr>
        <w:t xml:space="preserve">, where the </w:t>
      </w:r>
      <w:r w:rsidR="00DA31EE">
        <w:rPr>
          <w:rFonts w:ascii="Times New Roman" w:hAnsi="Times New Roman" w:cs="Times New Roman"/>
          <w:sz w:val="24"/>
          <w:szCs w:val="24"/>
          <w:lang w:val="en-GB"/>
        </w:rPr>
        <w:t>non-missing values</w:t>
      </w:r>
      <w:r w:rsidR="00DA31EE" w:rsidRPr="00AF4A6D">
        <w:rPr>
          <w:rFonts w:ascii="Times New Roman" w:hAnsi="Times New Roman" w:cs="Times New Roman"/>
          <w:sz w:val="24"/>
          <w:szCs w:val="24"/>
          <w:lang w:val="en-GB"/>
        </w:rPr>
        <w:t xml:space="preserve"> </w:t>
      </w:r>
      <w:r w:rsidRPr="00AF4A6D">
        <w:rPr>
          <w:rFonts w:ascii="Times New Roman" w:hAnsi="Times New Roman" w:cs="Times New Roman"/>
          <w:sz w:val="24"/>
          <w:szCs w:val="24"/>
          <w:lang w:val="en-GB"/>
        </w:rPr>
        <w:t>are marked with the flag “observation”</w:t>
      </w:r>
      <w:r w:rsidR="00D76096">
        <w:rPr>
          <w:rFonts w:ascii="Times New Roman" w:hAnsi="Times New Roman" w:cs="Times New Roman"/>
          <w:sz w:val="24"/>
          <w:szCs w:val="24"/>
          <w:lang w:val="en-GB"/>
        </w:rPr>
        <w:t>. I</w:t>
      </w:r>
      <w:r w:rsidRPr="00AF4A6D">
        <w:rPr>
          <w:rFonts w:ascii="Times New Roman" w:hAnsi="Times New Roman" w:cs="Times New Roman"/>
          <w:sz w:val="24"/>
          <w:szCs w:val="24"/>
          <w:lang w:val="en-GB"/>
        </w:rPr>
        <w:t xml:space="preserve">mputed data where </w:t>
      </w:r>
      <w:r w:rsidRPr="00AF4A6D">
        <w:rPr>
          <w:rFonts w:ascii="Times New Roman" w:hAnsi="Times New Roman" w:cs="Times New Roman"/>
          <w:i/>
          <w:sz w:val="24"/>
          <w:szCs w:val="24"/>
          <w:lang w:val="en-GB"/>
        </w:rPr>
        <w:t>x</w:t>
      </w:r>
      <w:r w:rsidRPr="00AF4A6D">
        <w:rPr>
          <w:rFonts w:ascii="Times New Roman" w:hAnsi="Times New Roman" w:cs="Times New Roman"/>
          <w:sz w:val="24"/>
          <w:szCs w:val="24"/>
          <w:lang w:val="en-GB"/>
        </w:rPr>
        <w:t xml:space="preserve"> and </w:t>
      </w:r>
      <w:r w:rsidRPr="00AF4A6D">
        <w:rPr>
          <w:rFonts w:ascii="Times New Roman" w:hAnsi="Times New Roman" w:cs="Times New Roman"/>
          <w:i/>
          <w:sz w:val="24"/>
          <w:szCs w:val="24"/>
          <w:lang w:val="en-GB"/>
        </w:rPr>
        <w:t>y</w:t>
      </w:r>
      <w:r w:rsidRPr="00AF4A6D">
        <w:rPr>
          <w:rFonts w:ascii="Times New Roman" w:hAnsi="Times New Roman" w:cs="Times New Roman"/>
          <w:sz w:val="24"/>
          <w:szCs w:val="24"/>
          <w:lang w:val="en-GB"/>
        </w:rPr>
        <w:t xml:space="preserve"> shared more than 20% of valid cases and </w:t>
      </w:r>
      <w:r w:rsidR="005157D9">
        <w:rPr>
          <w:rFonts w:ascii="Times New Roman" w:hAnsi="Times New Roman" w:cs="Times New Roman"/>
          <w:sz w:val="24"/>
          <w:szCs w:val="24"/>
          <w:lang w:val="en-GB"/>
        </w:rPr>
        <w:t xml:space="preserve">that </w:t>
      </w:r>
      <w:r w:rsidRPr="00AF4A6D">
        <w:rPr>
          <w:rFonts w:ascii="Times New Roman" w:hAnsi="Times New Roman" w:cs="Times New Roman"/>
          <w:sz w:val="24"/>
          <w:szCs w:val="24"/>
          <w:lang w:val="en-GB"/>
        </w:rPr>
        <w:t xml:space="preserve">had a </w:t>
      </w:r>
      <w:r w:rsidR="00DA31EE">
        <w:rPr>
          <w:rFonts w:ascii="Times New Roman" w:hAnsi="Times New Roman" w:cs="Times New Roman"/>
          <w:sz w:val="24"/>
          <w:szCs w:val="24"/>
          <w:lang w:val="en-GB"/>
        </w:rPr>
        <w:t xml:space="preserve">Pearson´s </w:t>
      </w:r>
      <w:r w:rsidRPr="00AF4A6D">
        <w:rPr>
          <w:rFonts w:ascii="Times New Roman" w:hAnsi="Times New Roman" w:cs="Times New Roman"/>
          <w:sz w:val="24"/>
          <w:szCs w:val="24"/>
          <w:lang w:val="en-GB"/>
        </w:rPr>
        <w:t>R² higher than 0.85 are marked with the flag “acceptable”</w:t>
      </w:r>
      <w:r w:rsidR="00D76096">
        <w:rPr>
          <w:rFonts w:ascii="Times New Roman" w:hAnsi="Times New Roman" w:cs="Times New Roman"/>
          <w:sz w:val="24"/>
          <w:szCs w:val="24"/>
          <w:lang w:val="en-GB"/>
        </w:rPr>
        <w:t>, while</w:t>
      </w:r>
      <w:r w:rsidRPr="00AF4A6D">
        <w:rPr>
          <w:rFonts w:ascii="Times New Roman" w:hAnsi="Times New Roman" w:cs="Times New Roman"/>
          <w:sz w:val="24"/>
          <w:szCs w:val="24"/>
          <w:lang w:val="en-GB"/>
        </w:rPr>
        <w:t xml:space="preserve"> imputed data below these thresholds are marked with the flag “poor” (s</w:t>
      </w:r>
      <w:r w:rsidR="00EB5BC3" w:rsidRPr="00AF4A6D">
        <w:rPr>
          <w:rFonts w:ascii="Times New Roman" w:hAnsi="Times New Roman" w:cs="Times New Roman"/>
          <w:sz w:val="24"/>
          <w:szCs w:val="24"/>
          <w:lang w:val="en-GB"/>
        </w:rPr>
        <w:t xml:space="preserve">ee </w:t>
      </w:r>
      <w:r w:rsidRPr="00AF4A6D">
        <w:rPr>
          <w:rFonts w:ascii="Times New Roman" w:hAnsi="Times New Roman" w:cs="Times New Roman"/>
          <w:sz w:val="24"/>
          <w:szCs w:val="24"/>
          <w:lang w:val="en-GB"/>
        </w:rPr>
        <w:t>Supplementary Material</w:t>
      </w:r>
      <w:r w:rsidR="005157D9">
        <w:rPr>
          <w:rFonts w:ascii="Times New Roman" w:hAnsi="Times New Roman" w:cs="Times New Roman"/>
          <w:sz w:val="24"/>
          <w:szCs w:val="24"/>
          <w:lang w:val="en-GB"/>
        </w:rPr>
        <w:t xml:space="preserve"> for details</w:t>
      </w:r>
      <w:r w:rsidRPr="00AF4A6D">
        <w:rPr>
          <w:rFonts w:ascii="Times New Roman" w:hAnsi="Times New Roman" w:cs="Times New Roman"/>
          <w:sz w:val="24"/>
          <w:szCs w:val="24"/>
          <w:lang w:val="en-GB"/>
        </w:rPr>
        <w:t>).</w:t>
      </w:r>
    </w:p>
    <w:p w14:paraId="7D86D666" w14:textId="17E79C6A" w:rsidR="00040CC8" w:rsidRPr="00AF4A6D" w:rsidRDefault="004E0404" w:rsidP="006778E6">
      <w:pPr>
        <w:spacing w:line="480" w:lineRule="auto"/>
        <w:ind w:firstLine="708"/>
        <w:jc w:val="both"/>
        <w:rPr>
          <w:rFonts w:ascii="Times New Roman" w:hAnsi="Times New Roman" w:cs="Times New Roman"/>
          <w:sz w:val="24"/>
          <w:szCs w:val="24"/>
          <w:lang w:val="en-GB"/>
        </w:rPr>
      </w:pPr>
      <w:r w:rsidRPr="00AF4A6D">
        <w:rPr>
          <w:rFonts w:ascii="Times New Roman" w:hAnsi="Times New Roman" w:cs="Times New Roman"/>
          <w:sz w:val="24"/>
          <w:szCs w:val="24"/>
          <w:lang w:val="en-GB"/>
        </w:rPr>
        <w:t>After this process</w:t>
      </w:r>
      <w:r w:rsidR="00E6242F">
        <w:rPr>
          <w:rFonts w:ascii="Times New Roman" w:hAnsi="Times New Roman" w:cs="Times New Roman"/>
          <w:sz w:val="24"/>
          <w:szCs w:val="24"/>
          <w:lang w:val="en-GB"/>
        </w:rPr>
        <w:t xml:space="preserve"> was completed</w:t>
      </w:r>
      <w:r w:rsidRPr="00AF4A6D">
        <w:rPr>
          <w:rFonts w:ascii="Times New Roman" w:hAnsi="Times New Roman" w:cs="Times New Roman"/>
          <w:sz w:val="24"/>
          <w:szCs w:val="24"/>
          <w:lang w:val="en-GB"/>
        </w:rPr>
        <w:t xml:space="preserve">, the number of missing values </w:t>
      </w:r>
      <w:r w:rsidR="00B42048" w:rsidRPr="00AF4A6D">
        <w:rPr>
          <w:rFonts w:ascii="Times New Roman" w:hAnsi="Times New Roman" w:cs="Times New Roman"/>
          <w:sz w:val="24"/>
          <w:szCs w:val="24"/>
          <w:lang w:val="en-GB"/>
        </w:rPr>
        <w:t xml:space="preserve">in the dataset </w:t>
      </w:r>
      <w:r w:rsidRPr="00AF4A6D">
        <w:rPr>
          <w:rFonts w:ascii="Times New Roman" w:hAnsi="Times New Roman" w:cs="Times New Roman"/>
          <w:sz w:val="24"/>
          <w:szCs w:val="24"/>
          <w:lang w:val="en-GB"/>
        </w:rPr>
        <w:t>was reduced to 14</w:t>
      </w:r>
      <w:r w:rsidR="00DA31EE">
        <w:rPr>
          <w:rFonts w:ascii="Times New Roman" w:hAnsi="Times New Roman" w:cs="Times New Roman"/>
          <w:sz w:val="24"/>
          <w:szCs w:val="24"/>
          <w:lang w:val="en-GB"/>
        </w:rPr>
        <w:t>,</w:t>
      </w:r>
      <w:r w:rsidRPr="00AF4A6D">
        <w:rPr>
          <w:rFonts w:ascii="Times New Roman" w:hAnsi="Times New Roman" w:cs="Times New Roman"/>
          <w:sz w:val="24"/>
          <w:szCs w:val="24"/>
          <w:lang w:val="en-GB"/>
        </w:rPr>
        <w:t xml:space="preserve">835 </w:t>
      </w:r>
      <w:r w:rsidR="00B42048" w:rsidRPr="00AF4A6D">
        <w:rPr>
          <w:rFonts w:ascii="Times New Roman" w:hAnsi="Times New Roman" w:cs="Times New Roman"/>
          <w:sz w:val="24"/>
          <w:szCs w:val="24"/>
          <w:lang w:val="en-GB"/>
        </w:rPr>
        <w:t xml:space="preserve">records </w:t>
      </w:r>
      <w:r w:rsidRPr="00AF4A6D">
        <w:rPr>
          <w:rFonts w:ascii="Times New Roman" w:hAnsi="Times New Roman" w:cs="Times New Roman"/>
          <w:sz w:val="24"/>
          <w:szCs w:val="24"/>
          <w:lang w:val="en-GB"/>
        </w:rPr>
        <w:t>(2.13%</w:t>
      </w:r>
      <w:r w:rsidR="00B42048" w:rsidRPr="00AF4A6D">
        <w:rPr>
          <w:rFonts w:ascii="Times New Roman" w:hAnsi="Times New Roman" w:cs="Times New Roman"/>
          <w:sz w:val="24"/>
          <w:szCs w:val="24"/>
          <w:lang w:val="en-GB"/>
        </w:rPr>
        <w:t xml:space="preserve"> of the total records</w:t>
      </w:r>
      <w:r w:rsidRPr="00AF4A6D">
        <w:rPr>
          <w:rFonts w:ascii="Times New Roman" w:hAnsi="Times New Roman" w:cs="Times New Roman"/>
          <w:sz w:val="24"/>
          <w:szCs w:val="24"/>
          <w:lang w:val="en-GB"/>
        </w:rPr>
        <w:t>).</w:t>
      </w:r>
      <w:r w:rsidR="00F51C70" w:rsidRPr="00F51C70">
        <w:rPr>
          <w:rFonts w:ascii="Times New Roman" w:hAnsi="Times New Roman" w:cs="Times New Roman"/>
          <w:sz w:val="24"/>
          <w:szCs w:val="24"/>
          <w:lang w:val="en-GB"/>
        </w:rPr>
        <w:t xml:space="preserve"> </w:t>
      </w:r>
      <w:r w:rsidR="00F51C70">
        <w:rPr>
          <w:rFonts w:ascii="Times New Roman" w:hAnsi="Times New Roman" w:cs="Times New Roman"/>
          <w:sz w:val="24"/>
          <w:szCs w:val="24"/>
          <w:lang w:val="en-GB"/>
        </w:rPr>
        <w:t>Filling data process was performed using R software</w:t>
      </w:r>
      <w:r w:rsidR="00F01A1C">
        <w:rPr>
          <w:rFonts w:ascii="Times New Roman" w:hAnsi="Times New Roman" w:cs="Times New Roman"/>
          <w:sz w:val="24"/>
          <w:szCs w:val="24"/>
          <w:vertAlign w:val="superscript"/>
          <w:lang w:val="en-GB"/>
        </w:rPr>
        <w:t>3</w:t>
      </w:r>
      <w:ins w:id="46" w:author="Usuario" w:date="2021-09-29T12:28:00Z">
        <w:r w:rsidR="00A36843">
          <w:rPr>
            <w:rFonts w:ascii="Times New Roman" w:hAnsi="Times New Roman" w:cs="Times New Roman"/>
            <w:sz w:val="24"/>
            <w:szCs w:val="24"/>
            <w:vertAlign w:val="superscript"/>
            <w:lang w:val="en-GB"/>
          </w:rPr>
          <w:t>9</w:t>
        </w:r>
      </w:ins>
      <w:del w:id="47" w:author="Usuario" w:date="2021-09-29T12:28:00Z">
        <w:r w:rsidR="00F01A1C" w:rsidDel="00A36843">
          <w:rPr>
            <w:rFonts w:ascii="Times New Roman" w:hAnsi="Times New Roman" w:cs="Times New Roman"/>
            <w:sz w:val="24"/>
            <w:szCs w:val="24"/>
            <w:vertAlign w:val="superscript"/>
            <w:lang w:val="en-GB"/>
          </w:rPr>
          <w:delText>8</w:delText>
        </w:r>
      </w:del>
      <w:r w:rsidR="00F51C70">
        <w:rPr>
          <w:rFonts w:ascii="Times New Roman" w:hAnsi="Times New Roman" w:cs="Times New Roman"/>
          <w:sz w:val="24"/>
          <w:szCs w:val="24"/>
          <w:lang w:val="en-GB"/>
        </w:rPr>
        <w:t xml:space="preserve"> </w:t>
      </w:r>
      <w:r w:rsidR="00D76096">
        <w:rPr>
          <w:rFonts w:ascii="Times New Roman" w:hAnsi="Times New Roman" w:cs="Times New Roman"/>
          <w:sz w:val="24"/>
          <w:szCs w:val="24"/>
          <w:lang w:val="en-GB"/>
        </w:rPr>
        <w:t xml:space="preserve">and the </w:t>
      </w:r>
      <w:r w:rsidR="00D76096" w:rsidRPr="007E65B3">
        <w:rPr>
          <w:rFonts w:ascii="Times New Roman" w:hAnsi="Times New Roman" w:cs="Times New Roman"/>
          <w:sz w:val="24"/>
          <w:szCs w:val="24"/>
          <w:lang w:val="en-GB"/>
        </w:rPr>
        <w:t>libraries</w:t>
      </w:r>
      <w:r w:rsidR="007E65B3" w:rsidRPr="007E65B3">
        <w:rPr>
          <w:rFonts w:ascii="Times New Roman" w:hAnsi="Times New Roman" w:cs="Times New Roman"/>
          <w:sz w:val="24"/>
          <w:szCs w:val="24"/>
          <w:lang w:val="en-GB"/>
        </w:rPr>
        <w:t xml:space="preserve"> </w:t>
      </w:r>
      <w:r w:rsidR="007E65B3" w:rsidRPr="00F01A1C">
        <w:rPr>
          <w:rFonts w:ascii="Times New Roman" w:hAnsi="Times New Roman" w:cs="Times New Roman"/>
          <w:sz w:val="24"/>
          <w:szCs w:val="24"/>
          <w:lang w:val="en-GB"/>
        </w:rPr>
        <w:t>‘</w:t>
      </w:r>
      <w:r w:rsidR="007E65B3" w:rsidRPr="007E65B3">
        <w:rPr>
          <w:rFonts w:ascii="Times New Roman" w:hAnsi="Times New Roman" w:cs="Times New Roman"/>
          <w:sz w:val="24"/>
          <w:szCs w:val="24"/>
          <w:lang w:val="en-GB"/>
        </w:rPr>
        <w:t>renv</w:t>
      </w:r>
      <w:r w:rsidR="007E65B3" w:rsidRPr="00F01A1C">
        <w:rPr>
          <w:rFonts w:ascii="Times New Roman" w:hAnsi="Times New Roman" w:cs="Times New Roman"/>
          <w:sz w:val="24"/>
          <w:szCs w:val="24"/>
          <w:lang w:val="en-GB"/>
        </w:rPr>
        <w:t>’</w:t>
      </w:r>
      <w:ins w:id="48" w:author="Usuario" w:date="2021-09-29T12:28:00Z">
        <w:r w:rsidR="00A36843">
          <w:rPr>
            <w:rFonts w:ascii="Times New Roman" w:hAnsi="Times New Roman" w:cs="Times New Roman"/>
            <w:sz w:val="24"/>
            <w:szCs w:val="24"/>
            <w:vertAlign w:val="superscript"/>
            <w:lang w:val="en-GB"/>
          </w:rPr>
          <w:t>40</w:t>
        </w:r>
      </w:ins>
      <w:del w:id="49" w:author="Usuario" w:date="2021-09-29T12:28:00Z">
        <w:r w:rsidR="00F01A1C" w:rsidRPr="00F01A1C" w:rsidDel="00A36843">
          <w:rPr>
            <w:rFonts w:ascii="Times New Roman" w:hAnsi="Times New Roman" w:cs="Times New Roman"/>
            <w:sz w:val="24"/>
            <w:szCs w:val="24"/>
            <w:vertAlign w:val="superscript"/>
            <w:lang w:val="en-GB"/>
          </w:rPr>
          <w:delText>39</w:delText>
        </w:r>
      </w:del>
      <w:r w:rsidR="006778E6" w:rsidRPr="007E65B3">
        <w:rPr>
          <w:rFonts w:ascii="Times New Roman" w:hAnsi="Times New Roman" w:cs="Times New Roman"/>
          <w:sz w:val="24"/>
          <w:szCs w:val="24"/>
          <w:lang w:val="en-GB"/>
        </w:rPr>
        <w:t>,</w:t>
      </w:r>
      <w:r w:rsidR="007E65B3">
        <w:rPr>
          <w:rFonts w:ascii="Times New Roman" w:hAnsi="Times New Roman" w:cs="Times New Roman"/>
          <w:sz w:val="24"/>
          <w:szCs w:val="24"/>
          <w:lang w:val="en-GB"/>
        </w:rPr>
        <w:t xml:space="preserve"> </w:t>
      </w:r>
      <w:r w:rsidR="007E65B3" w:rsidRPr="00F01A1C">
        <w:rPr>
          <w:rFonts w:ascii="Times New Roman" w:hAnsi="Times New Roman" w:cs="Times New Roman"/>
          <w:sz w:val="24"/>
          <w:szCs w:val="24"/>
          <w:lang w:val="en-GB"/>
        </w:rPr>
        <w:t>‘</w:t>
      </w:r>
      <w:r w:rsidR="006778E6" w:rsidRPr="007E65B3">
        <w:rPr>
          <w:rFonts w:ascii="Times New Roman" w:hAnsi="Times New Roman" w:cs="Times New Roman"/>
          <w:sz w:val="24"/>
          <w:szCs w:val="24"/>
          <w:lang w:val="en-GB"/>
        </w:rPr>
        <w:t>data.table</w:t>
      </w:r>
      <w:r w:rsidR="007E65B3" w:rsidRPr="00F01A1C">
        <w:rPr>
          <w:rFonts w:ascii="Times New Roman" w:hAnsi="Times New Roman" w:cs="Times New Roman"/>
          <w:sz w:val="24"/>
          <w:szCs w:val="24"/>
          <w:lang w:val="en-GB"/>
        </w:rPr>
        <w:t>’</w:t>
      </w:r>
      <w:r w:rsidR="00F01A1C" w:rsidRPr="00F01A1C">
        <w:rPr>
          <w:rFonts w:ascii="Times New Roman" w:hAnsi="Times New Roman" w:cs="Times New Roman"/>
          <w:sz w:val="24"/>
          <w:szCs w:val="24"/>
          <w:vertAlign w:val="superscript"/>
          <w:lang w:val="en-GB"/>
        </w:rPr>
        <w:t>4</w:t>
      </w:r>
      <w:ins w:id="50" w:author="Usuario" w:date="2021-09-29T12:28:00Z">
        <w:r w:rsidR="00A36843">
          <w:rPr>
            <w:rFonts w:ascii="Times New Roman" w:hAnsi="Times New Roman" w:cs="Times New Roman"/>
            <w:sz w:val="24"/>
            <w:szCs w:val="24"/>
            <w:vertAlign w:val="superscript"/>
            <w:lang w:val="en-GB"/>
          </w:rPr>
          <w:t>1</w:t>
        </w:r>
      </w:ins>
      <w:del w:id="51" w:author="Usuario" w:date="2021-09-29T12:28:00Z">
        <w:r w:rsidR="00F01A1C" w:rsidRPr="00F01A1C" w:rsidDel="00A36843">
          <w:rPr>
            <w:rFonts w:ascii="Times New Roman" w:hAnsi="Times New Roman" w:cs="Times New Roman"/>
            <w:sz w:val="24"/>
            <w:szCs w:val="24"/>
            <w:vertAlign w:val="superscript"/>
            <w:lang w:val="en-GB"/>
          </w:rPr>
          <w:delText>0</w:delText>
        </w:r>
      </w:del>
      <w:r w:rsidR="006778E6" w:rsidRPr="007E65B3">
        <w:rPr>
          <w:rFonts w:ascii="Times New Roman" w:hAnsi="Times New Roman" w:cs="Times New Roman"/>
          <w:sz w:val="24"/>
          <w:szCs w:val="24"/>
          <w:lang w:val="en-GB"/>
        </w:rPr>
        <w:t xml:space="preserve">, </w:t>
      </w:r>
      <w:r w:rsidR="007E65B3" w:rsidRPr="00F01A1C">
        <w:rPr>
          <w:rFonts w:ascii="Times New Roman" w:hAnsi="Times New Roman" w:cs="Times New Roman"/>
          <w:sz w:val="24"/>
          <w:szCs w:val="24"/>
          <w:lang w:val="en-GB"/>
        </w:rPr>
        <w:t>‘</w:t>
      </w:r>
      <w:r w:rsidR="006778E6" w:rsidRPr="007E65B3">
        <w:rPr>
          <w:rFonts w:ascii="Times New Roman" w:hAnsi="Times New Roman" w:cs="Times New Roman"/>
          <w:sz w:val="24"/>
          <w:szCs w:val="24"/>
          <w:lang w:val="en-GB"/>
        </w:rPr>
        <w:t>janitor</w:t>
      </w:r>
      <w:r w:rsidR="007E65B3" w:rsidRPr="00F01A1C">
        <w:rPr>
          <w:rFonts w:ascii="Times New Roman" w:hAnsi="Times New Roman" w:cs="Times New Roman"/>
          <w:sz w:val="24"/>
          <w:szCs w:val="24"/>
          <w:lang w:val="en-GB"/>
        </w:rPr>
        <w:t>’</w:t>
      </w:r>
      <w:r w:rsidR="00F01A1C" w:rsidRPr="00F01A1C">
        <w:rPr>
          <w:rFonts w:ascii="Times New Roman" w:hAnsi="Times New Roman" w:cs="Times New Roman"/>
          <w:sz w:val="24"/>
          <w:szCs w:val="24"/>
          <w:vertAlign w:val="superscript"/>
          <w:lang w:val="en-GB"/>
        </w:rPr>
        <w:t>4</w:t>
      </w:r>
      <w:ins w:id="52" w:author="Usuario" w:date="2021-09-29T12:28:00Z">
        <w:r w:rsidR="00A36843">
          <w:rPr>
            <w:rFonts w:ascii="Times New Roman" w:hAnsi="Times New Roman" w:cs="Times New Roman"/>
            <w:sz w:val="24"/>
            <w:szCs w:val="24"/>
            <w:vertAlign w:val="superscript"/>
            <w:lang w:val="en-GB"/>
          </w:rPr>
          <w:t>2</w:t>
        </w:r>
      </w:ins>
      <w:del w:id="53" w:author="Usuario" w:date="2021-09-29T12:28:00Z">
        <w:r w:rsidR="00F01A1C" w:rsidRPr="00F01A1C" w:rsidDel="00A36843">
          <w:rPr>
            <w:rFonts w:ascii="Times New Roman" w:hAnsi="Times New Roman" w:cs="Times New Roman"/>
            <w:sz w:val="24"/>
            <w:szCs w:val="24"/>
            <w:vertAlign w:val="superscript"/>
            <w:lang w:val="en-GB"/>
          </w:rPr>
          <w:delText>1</w:delText>
        </w:r>
      </w:del>
      <w:r w:rsidR="006778E6" w:rsidRPr="007E65B3">
        <w:rPr>
          <w:rFonts w:ascii="Times New Roman" w:hAnsi="Times New Roman" w:cs="Times New Roman"/>
          <w:sz w:val="24"/>
          <w:szCs w:val="24"/>
          <w:lang w:val="en-GB"/>
        </w:rPr>
        <w:t xml:space="preserve">, </w:t>
      </w:r>
      <w:r w:rsidR="007E65B3" w:rsidRPr="00F01A1C">
        <w:rPr>
          <w:rFonts w:ascii="Times New Roman" w:hAnsi="Times New Roman" w:cs="Times New Roman"/>
          <w:sz w:val="24"/>
          <w:szCs w:val="24"/>
          <w:lang w:val="en-GB"/>
        </w:rPr>
        <w:t>‘</w:t>
      </w:r>
      <w:r w:rsidR="006778E6" w:rsidRPr="007E65B3">
        <w:rPr>
          <w:rFonts w:ascii="Times New Roman" w:hAnsi="Times New Roman" w:cs="Times New Roman"/>
          <w:sz w:val="24"/>
          <w:szCs w:val="24"/>
          <w:lang w:val="en-GB"/>
        </w:rPr>
        <w:t>tidyverse</w:t>
      </w:r>
      <w:r w:rsidR="007E65B3" w:rsidRPr="00F01A1C">
        <w:rPr>
          <w:rFonts w:ascii="Times New Roman" w:hAnsi="Times New Roman" w:cs="Times New Roman"/>
          <w:sz w:val="24"/>
          <w:szCs w:val="24"/>
          <w:lang w:val="en-GB"/>
        </w:rPr>
        <w:t>’</w:t>
      </w:r>
      <w:r w:rsidR="00F01A1C" w:rsidRPr="00F01A1C">
        <w:rPr>
          <w:rFonts w:ascii="Times New Roman" w:hAnsi="Times New Roman" w:cs="Times New Roman"/>
          <w:sz w:val="24"/>
          <w:szCs w:val="24"/>
          <w:vertAlign w:val="superscript"/>
          <w:lang w:val="en-GB"/>
        </w:rPr>
        <w:t>4</w:t>
      </w:r>
      <w:ins w:id="54" w:author="Usuario" w:date="2021-09-29T12:28:00Z">
        <w:r w:rsidR="00A36843">
          <w:rPr>
            <w:rFonts w:ascii="Times New Roman" w:hAnsi="Times New Roman" w:cs="Times New Roman"/>
            <w:sz w:val="24"/>
            <w:szCs w:val="24"/>
            <w:vertAlign w:val="superscript"/>
            <w:lang w:val="en-GB"/>
          </w:rPr>
          <w:t>3</w:t>
        </w:r>
      </w:ins>
      <w:del w:id="55" w:author="Usuario" w:date="2021-09-29T12:28:00Z">
        <w:r w:rsidR="00F01A1C" w:rsidRPr="00F01A1C" w:rsidDel="00A36843">
          <w:rPr>
            <w:rFonts w:ascii="Times New Roman" w:hAnsi="Times New Roman" w:cs="Times New Roman"/>
            <w:sz w:val="24"/>
            <w:szCs w:val="24"/>
            <w:vertAlign w:val="superscript"/>
            <w:lang w:val="en-GB"/>
          </w:rPr>
          <w:delText>2</w:delText>
        </w:r>
      </w:del>
      <w:r w:rsidR="006778E6" w:rsidRPr="007E65B3">
        <w:rPr>
          <w:rFonts w:ascii="Times New Roman" w:hAnsi="Times New Roman" w:cs="Times New Roman"/>
          <w:sz w:val="24"/>
          <w:szCs w:val="24"/>
          <w:lang w:val="en-GB"/>
        </w:rPr>
        <w:t xml:space="preserve">, </w:t>
      </w:r>
      <w:r w:rsidR="007E65B3" w:rsidRPr="00F01A1C">
        <w:rPr>
          <w:rFonts w:ascii="Times New Roman" w:hAnsi="Times New Roman" w:cs="Times New Roman"/>
          <w:sz w:val="24"/>
          <w:szCs w:val="24"/>
          <w:lang w:val="en-GB"/>
        </w:rPr>
        <w:t>‘</w:t>
      </w:r>
      <w:r w:rsidR="006778E6" w:rsidRPr="007E65B3">
        <w:rPr>
          <w:rFonts w:ascii="Times New Roman" w:hAnsi="Times New Roman" w:cs="Times New Roman"/>
          <w:sz w:val="24"/>
          <w:szCs w:val="24"/>
          <w:lang w:val="en-GB"/>
        </w:rPr>
        <w:t>kableExtra</w:t>
      </w:r>
      <w:r w:rsidR="007E65B3" w:rsidRPr="00F01A1C">
        <w:rPr>
          <w:rFonts w:ascii="Times New Roman" w:hAnsi="Times New Roman" w:cs="Times New Roman"/>
          <w:sz w:val="24"/>
          <w:szCs w:val="24"/>
          <w:lang w:val="en-GB"/>
        </w:rPr>
        <w:t>’</w:t>
      </w:r>
      <w:r w:rsidR="00F01A1C" w:rsidRPr="00F01A1C">
        <w:rPr>
          <w:rFonts w:ascii="Times New Roman" w:hAnsi="Times New Roman" w:cs="Times New Roman"/>
          <w:sz w:val="24"/>
          <w:szCs w:val="24"/>
          <w:vertAlign w:val="superscript"/>
          <w:lang w:val="en-GB"/>
        </w:rPr>
        <w:t>4</w:t>
      </w:r>
      <w:ins w:id="56" w:author="Usuario" w:date="2021-09-29T12:28:00Z">
        <w:r w:rsidR="00A36843">
          <w:rPr>
            <w:rFonts w:ascii="Times New Roman" w:hAnsi="Times New Roman" w:cs="Times New Roman"/>
            <w:sz w:val="24"/>
            <w:szCs w:val="24"/>
            <w:vertAlign w:val="superscript"/>
            <w:lang w:val="en-GB"/>
          </w:rPr>
          <w:t>4</w:t>
        </w:r>
      </w:ins>
      <w:del w:id="57" w:author="Usuario" w:date="2021-09-29T12:28:00Z">
        <w:r w:rsidR="00F01A1C" w:rsidRPr="00F01A1C" w:rsidDel="00A36843">
          <w:rPr>
            <w:rFonts w:ascii="Times New Roman" w:hAnsi="Times New Roman" w:cs="Times New Roman"/>
            <w:sz w:val="24"/>
            <w:szCs w:val="24"/>
            <w:vertAlign w:val="superscript"/>
            <w:lang w:val="en-GB"/>
          </w:rPr>
          <w:delText>3</w:delText>
        </w:r>
      </w:del>
      <w:r w:rsidR="006778E6" w:rsidRPr="007E65B3">
        <w:rPr>
          <w:rFonts w:ascii="Times New Roman" w:hAnsi="Times New Roman" w:cs="Times New Roman"/>
          <w:sz w:val="24"/>
          <w:szCs w:val="24"/>
          <w:lang w:val="en-GB"/>
        </w:rPr>
        <w:t xml:space="preserve">, </w:t>
      </w:r>
      <w:r w:rsidR="007E65B3" w:rsidRPr="00F01A1C">
        <w:rPr>
          <w:rFonts w:ascii="Times New Roman" w:hAnsi="Times New Roman" w:cs="Times New Roman"/>
          <w:sz w:val="24"/>
          <w:szCs w:val="24"/>
          <w:lang w:val="en-GB"/>
        </w:rPr>
        <w:t>‘</w:t>
      </w:r>
      <w:r w:rsidR="006778E6" w:rsidRPr="007E65B3">
        <w:rPr>
          <w:rFonts w:ascii="Times New Roman" w:hAnsi="Times New Roman" w:cs="Times New Roman"/>
          <w:sz w:val="24"/>
          <w:szCs w:val="24"/>
          <w:lang w:val="en-GB"/>
        </w:rPr>
        <w:t>foreach</w:t>
      </w:r>
      <w:r w:rsidR="007E65B3" w:rsidRPr="00F01A1C">
        <w:rPr>
          <w:rFonts w:ascii="Times New Roman" w:hAnsi="Times New Roman" w:cs="Times New Roman"/>
          <w:sz w:val="24"/>
          <w:szCs w:val="24"/>
          <w:lang w:val="en-GB"/>
        </w:rPr>
        <w:t>’</w:t>
      </w:r>
      <w:r w:rsidR="00F01A1C" w:rsidRPr="00F01A1C">
        <w:rPr>
          <w:rFonts w:ascii="Times New Roman" w:hAnsi="Times New Roman" w:cs="Times New Roman"/>
          <w:sz w:val="24"/>
          <w:szCs w:val="24"/>
          <w:vertAlign w:val="superscript"/>
          <w:lang w:val="en-GB"/>
        </w:rPr>
        <w:t>4</w:t>
      </w:r>
      <w:ins w:id="58" w:author="Usuario" w:date="2021-09-29T12:28:00Z">
        <w:r w:rsidR="00A36843">
          <w:rPr>
            <w:rFonts w:ascii="Times New Roman" w:hAnsi="Times New Roman" w:cs="Times New Roman"/>
            <w:sz w:val="24"/>
            <w:szCs w:val="24"/>
            <w:vertAlign w:val="superscript"/>
            <w:lang w:val="en-GB"/>
          </w:rPr>
          <w:t>5</w:t>
        </w:r>
      </w:ins>
      <w:del w:id="59" w:author="Usuario" w:date="2021-09-29T12:28:00Z">
        <w:r w:rsidR="00F01A1C" w:rsidRPr="00F01A1C" w:rsidDel="00A36843">
          <w:rPr>
            <w:rFonts w:ascii="Times New Roman" w:hAnsi="Times New Roman" w:cs="Times New Roman"/>
            <w:sz w:val="24"/>
            <w:szCs w:val="24"/>
            <w:vertAlign w:val="superscript"/>
            <w:lang w:val="en-GB"/>
          </w:rPr>
          <w:delText>4</w:delText>
        </w:r>
      </w:del>
      <w:r w:rsidR="006778E6" w:rsidRPr="007E65B3">
        <w:rPr>
          <w:rFonts w:ascii="Times New Roman" w:hAnsi="Times New Roman" w:cs="Times New Roman"/>
          <w:sz w:val="24"/>
          <w:szCs w:val="24"/>
          <w:lang w:val="en-GB"/>
        </w:rPr>
        <w:t xml:space="preserve">, </w:t>
      </w:r>
      <w:r w:rsidR="007E65B3" w:rsidRPr="00F01A1C">
        <w:rPr>
          <w:rFonts w:ascii="Times New Roman" w:hAnsi="Times New Roman" w:cs="Times New Roman"/>
          <w:sz w:val="24"/>
          <w:szCs w:val="24"/>
          <w:lang w:val="en-GB"/>
        </w:rPr>
        <w:t>‘</w:t>
      </w:r>
      <w:r w:rsidR="006778E6" w:rsidRPr="007E65B3">
        <w:rPr>
          <w:rFonts w:ascii="Times New Roman" w:hAnsi="Times New Roman" w:cs="Times New Roman"/>
          <w:sz w:val="24"/>
          <w:szCs w:val="24"/>
          <w:lang w:val="en-GB"/>
        </w:rPr>
        <w:t>doParallel</w:t>
      </w:r>
      <w:r w:rsidR="007E65B3" w:rsidRPr="00F01A1C">
        <w:rPr>
          <w:rFonts w:ascii="Times New Roman" w:hAnsi="Times New Roman" w:cs="Times New Roman"/>
          <w:sz w:val="24"/>
          <w:szCs w:val="24"/>
          <w:lang w:val="en-GB"/>
        </w:rPr>
        <w:t>’</w:t>
      </w:r>
      <w:r w:rsidR="00F01A1C" w:rsidRPr="00F01A1C">
        <w:rPr>
          <w:rFonts w:ascii="Times New Roman" w:hAnsi="Times New Roman" w:cs="Times New Roman"/>
          <w:sz w:val="24"/>
          <w:szCs w:val="24"/>
          <w:vertAlign w:val="superscript"/>
          <w:lang w:val="en-GB"/>
        </w:rPr>
        <w:t>4</w:t>
      </w:r>
      <w:ins w:id="60" w:author="Usuario" w:date="2021-09-29T12:28:00Z">
        <w:r w:rsidR="00A36843">
          <w:rPr>
            <w:rFonts w:ascii="Times New Roman" w:hAnsi="Times New Roman" w:cs="Times New Roman"/>
            <w:sz w:val="24"/>
            <w:szCs w:val="24"/>
            <w:vertAlign w:val="superscript"/>
            <w:lang w:val="en-GB"/>
          </w:rPr>
          <w:t>6</w:t>
        </w:r>
      </w:ins>
      <w:del w:id="61" w:author="Usuario" w:date="2021-09-29T12:28:00Z">
        <w:r w:rsidR="00F01A1C" w:rsidRPr="00F01A1C" w:rsidDel="00A36843">
          <w:rPr>
            <w:rFonts w:ascii="Times New Roman" w:hAnsi="Times New Roman" w:cs="Times New Roman"/>
            <w:sz w:val="24"/>
            <w:szCs w:val="24"/>
            <w:vertAlign w:val="superscript"/>
            <w:lang w:val="en-GB"/>
          </w:rPr>
          <w:delText>5</w:delText>
        </w:r>
      </w:del>
      <w:r w:rsidR="006778E6" w:rsidRPr="007E65B3">
        <w:rPr>
          <w:rFonts w:ascii="Times New Roman" w:hAnsi="Times New Roman" w:cs="Times New Roman"/>
          <w:sz w:val="24"/>
          <w:szCs w:val="24"/>
          <w:lang w:val="en-GB"/>
        </w:rPr>
        <w:t xml:space="preserve">, </w:t>
      </w:r>
      <w:r w:rsidR="007E65B3" w:rsidRPr="00F01A1C">
        <w:rPr>
          <w:rFonts w:ascii="Times New Roman" w:hAnsi="Times New Roman" w:cs="Times New Roman"/>
          <w:sz w:val="24"/>
          <w:szCs w:val="24"/>
          <w:lang w:val="en-GB"/>
        </w:rPr>
        <w:t>‘</w:t>
      </w:r>
      <w:r w:rsidR="006778E6" w:rsidRPr="007E65B3">
        <w:rPr>
          <w:rFonts w:ascii="Times New Roman" w:hAnsi="Times New Roman" w:cs="Times New Roman"/>
          <w:sz w:val="24"/>
          <w:szCs w:val="24"/>
          <w:lang w:val="en-GB"/>
        </w:rPr>
        <w:t>readr</w:t>
      </w:r>
      <w:r w:rsidR="007E65B3" w:rsidRPr="00F01A1C">
        <w:rPr>
          <w:rFonts w:ascii="Times New Roman" w:hAnsi="Times New Roman" w:cs="Times New Roman"/>
          <w:sz w:val="24"/>
          <w:szCs w:val="24"/>
          <w:lang w:val="en-GB"/>
        </w:rPr>
        <w:t>’</w:t>
      </w:r>
      <w:r w:rsidR="00F01A1C" w:rsidRPr="00F01A1C">
        <w:rPr>
          <w:rFonts w:ascii="Times New Roman" w:hAnsi="Times New Roman" w:cs="Times New Roman"/>
          <w:sz w:val="24"/>
          <w:szCs w:val="24"/>
          <w:vertAlign w:val="superscript"/>
          <w:lang w:val="en-GB"/>
        </w:rPr>
        <w:t>4</w:t>
      </w:r>
      <w:ins w:id="62" w:author="Usuario" w:date="2021-09-29T12:28:00Z">
        <w:r w:rsidR="00A36843">
          <w:rPr>
            <w:rFonts w:ascii="Times New Roman" w:hAnsi="Times New Roman" w:cs="Times New Roman"/>
            <w:sz w:val="24"/>
            <w:szCs w:val="24"/>
            <w:vertAlign w:val="superscript"/>
            <w:lang w:val="en-GB"/>
          </w:rPr>
          <w:t>7</w:t>
        </w:r>
      </w:ins>
      <w:del w:id="63" w:author="Usuario" w:date="2021-09-29T12:28:00Z">
        <w:r w:rsidR="00F01A1C" w:rsidRPr="00F01A1C" w:rsidDel="00A36843">
          <w:rPr>
            <w:rFonts w:ascii="Times New Roman" w:hAnsi="Times New Roman" w:cs="Times New Roman"/>
            <w:sz w:val="24"/>
            <w:szCs w:val="24"/>
            <w:vertAlign w:val="superscript"/>
            <w:lang w:val="en-GB"/>
          </w:rPr>
          <w:delText>6</w:delText>
        </w:r>
      </w:del>
      <w:r w:rsidR="006778E6" w:rsidRPr="007E65B3">
        <w:rPr>
          <w:rFonts w:ascii="Times New Roman" w:hAnsi="Times New Roman" w:cs="Times New Roman"/>
          <w:sz w:val="24"/>
          <w:szCs w:val="24"/>
          <w:lang w:val="en-GB"/>
        </w:rPr>
        <w:t xml:space="preserve">, </w:t>
      </w:r>
      <w:r w:rsidR="007E65B3" w:rsidRPr="00F01A1C">
        <w:rPr>
          <w:rFonts w:ascii="Times New Roman" w:hAnsi="Times New Roman" w:cs="Times New Roman"/>
          <w:sz w:val="24"/>
          <w:szCs w:val="24"/>
          <w:lang w:val="en-GB"/>
        </w:rPr>
        <w:t>‘</w:t>
      </w:r>
      <w:r w:rsidR="006778E6" w:rsidRPr="007E65B3">
        <w:rPr>
          <w:rFonts w:ascii="Times New Roman" w:hAnsi="Times New Roman" w:cs="Times New Roman"/>
          <w:sz w:val="24"/>
          <w:szCs w:val="24"/>
          <w:lang w:val="en-GB"/>
        </w:rPr>
        <w:t>writexl</w:t>
      </w:r>
      <w:r w:rsidR="007E65B3" w:rsidRPr="00F01A1C">
        <w:rPr>
          <w:rFonts w:ascii="Times New Roman" w:hAnsi="Times New Roman" w:cs="Times New Roman"/>
          <w:sz w:val="24"/>
          <w:szCs w:val="24"/>
          <w:lang w:val="en-GB"/>
        </w:rPr>
        <w:t>’</w:t>
      </w:r>
      <w:r w:rsidR="00F01A1C" w:rsidRPr="00F01A1C">
        <w:rPr>
          <w:rFonts w:ascii="Times New Roman" w:hAnsi="Times New Roman" w:cs="Times New Roman"/>
          <w:sz w:val="24"/>
          <w:szCs w:val="24"/>
          <w:vertAlign w:val="superscript"/>
          <w:lang w:val="en-GB"/>
        </w:rPr>
        <w:t>4</w:t>
      </w:r>
      <w:ins w:id="64" w:author="Usuario" w:date="2021-09-29T12:28:00Z">
        <w:r w:rsidR="00A36843">
          <w:rPr>
            <w:rFonts w:ascii="Times New Roman" w:hAnsi="Times New Roman" w:cs="Times New Roman"/>
            <w:sz w:val="24"/>
            <w:szCs w:val="24"/>
            <w:vertAlign w:val="superscript"/>
            <w:lang w:val="en-GB"/>
          </w:rPr>
          <w:t>8</w:t>
        </w:r>
      </w:ins>
      <w:del w:id="65" w:author="Usuario" w:date="2021-09-29T12:28:00Z">
        <w:r w:rsidR="00F01A1C" w:rsidRPr="00F01A1C" w:rsidDel="00A36843">
          <w:rPr>
            <w:rFonts w:ascii="Times New Roman" w:hAnsi="Times New Roman" w:cs="Times New Roman"/>
            <w:sz w:val="24"/>
            <w:szCs w:val="24"/>
            <w:vertAlign w:val="superscript"/>
            <w:lang w:val="en-GB"/>
          </w:rPr>
          <w:delText>7</w:delText>
        </w:r>
      </w:del>
      <w:r w:rsidR="006778E6" w:rsidRPr="007E65B3">
        <w:rPr>
          <w:rFonts w:ascii="Times New Roman" w:hAnsi="Times New Roman" w:cs="Times New Roman"/>
          <w:sz w:val="24"/>
          <w:szCs w:val="24"/>
          <w:lang w:val="en-GB"/>
        </w:rPr>
        <w:t xml:space="preserve">, </w:t>
      </w:r>
      <w:r w:rsidR="007E65B3" w:rsidRPr="00F01A1C">
        <w:rPr>
          <w:rFonts w:ascii="Times New Roman" w:hAnsi="Times New Roman" w:cs="Times New Roman"/>
          <w:sz w:val="24"/>
          <w:szCs w:val="24"/>
          <w:lang w:val="en-GB"/>
        </w:rPr>
        <w:t>‘</w:t>
      </w:r>
      <w:r w:rsidR="006778E6" w:rsidRPr="007E65B3">
        <w:rPr>
          <w:rFonts w:ascii="Times New Roman" w:hAnsi="Times New Roman" w:cs="Times New Roman"/>
          <w:sz w:val="24"/>
          <w:szCs w:val="24"/>
          <w:lang w:val="en-GB"/>
        </w:rPr>
        <w:t>RSQLite</w:t>
      </w:r>
      <w:r w:rsidR="007E65B3" w:rsidRPr="00F01A1C">
        <w:rPr>
          <w:rFonts w:ascii="Times New Roman" w:hAnsi="Times New Roman" w:cs="Times New Roman"/>
          <w:sz w:val="24"/>
          <w:szCs w:val="24"/>
          <w:lang w:val="en-GB"/>
        </w:rPr>
        <w:t>’</w:t>
      </w:r>
      <w:r w:rsidR="00F01A1C" w:rsidRPr="00F01A1C">
        <w:rPr>
          <w:rFonts w:ascii="Times New Roman" w:hAnsi="Times New Roman" w:cs="Times New Roman"/>
          <w:sz w:val="24"/>
          <w:szCs w:val="24"/>
          <w:vertAlign w:val="superscript"/>
          <w:lang w:val="en-GB"/>
        </w:rPr>
        <w:t>4</w:t>
      </w:r>
      <w:ins w:id="66" w:author="Usuario" w:date="2021-09-29T12:28:00Z">
        <w:r w:rsidR="00A36843">
          <w:rPr>
            <w:rFonts w:ascii="Times New Roman" w:hAnsi="Times New Roman" w:cs="Times New Roman"/>
            <w:sz w:val="24"/>
            <w:szCs w:val="24"/>
            <w:vertAlign w:val="superscript"/>
            <w:lang w:val="en-GB"/>
          </w:rPr>
          <w:t>9</w:t>
        </w:r>
      </w:ins>
      <w:del w:id="67" w:author="Usuario" w:date="2021-09-29T12:28:00Z">
        <w:r w:rsidR="00F01A1C" w:rsidRPr="00F01A1C" w:rsidDel="00A36843">
          <w:rPr>
            <w:rFonts w:ascii="Times New Roman" w:hAnsi="Times New Roman" w:cs="Times New Roman"/>
            <w:sz w:val="24"/>
            <w:szCs w:val="24"/>
            <w:vertAlign w:val="superscript"/>
            <w:lang w:val="en-GB"/>
          </w:rPr>
          <w:delText>8</w:delText>
        </w:r>
      </w:del>
      <w:r w:rsidR="006778E6" w:rsidRPr="007E65B3">
        <w:rPr>
          <w:rFonts w:ascii="Times New Roman" w:hAnsi="Times New Roman" w:cs="Times New Roman"/>
          <w:sz w:val="24"/>
          <w:szCs w:val="24"/>
          <w:lang w:val="en-GB"/>
        </w:rPr>
        <w:t xml:space="preserve">, </w:t>
      </w:r>
      <w:r w:rsidR="007E65B3" w:rsidRPr="00F01A1C">
        <w:rPr>
          <w:rFonts w:ascii="Times New Roman" w:hAnsi="Times New Roman" w:cs="Times New Roman"/>
          <w:sz w:val="24"/>
          <w:szCs w:val="24"/>
          <w:lang w:val="en-GB"/>
        </w:rPr>
        <w:t>‘</w:t>
      </w:r>
      <w:r w:rsidR="006778E6" w:rsidRPr="007E65B3">
        <w:rPr>
          <w:rFonts w:ascii="Times New Roman" w:hAnsi="Times New Roman" w:cs="Times New Roman"/>
          <w:sz w:val="24"/>
          <w:szCs w:val="24"/>
          <w:lang w:val="en-GB"/>
        </w:rPr>
        <w:t>zip</w:t>
      </w:r>
      <w:r w:rsidR="007E65B3" w:rsidRPr="00F01A1C">
        <w:rPr>
          <w:rFonts w:ascii="Times New Roman" w:hAnsi="Times New Roman" w:cs="Times New Roman"/>
          <w:sz w:val="24"/>
          <w:szCs w:val="24"/>
          <w:lang w:val="en-GB"/>
        </w:rPr>
        <w:t>’</w:t>
      </w:r>
      <w:ins w:id="68" w:author="Usuario" w:date="2021-09-29T12:28:00Z">
        <w:r w:rsidR="00A36843">
          <w:rPr>
            <w:rFonts w:ascii="Times New Roman" w:hAnsi="Times New Roman" w:cs="Times New Roman"/>
            <w:sz w:val="24"/>
            <w:szCs w:val="24"/>
            <w:vertAlign w:val="superscript"/>
            <w:lang w:val="en-GB"/>
          </w:rPr>
          <w:t>50</w:t>
        </w:r>
      </w:ins>
      <w:del w:id="69" w:author="Usuario" w:date="2021-09-29T12:28:00Z">
        <w:r w:rsidR="00F01A1C" w:rsidRPr="00F01A1C" w:rsidDel="00A36843">
          <w:rPr>
            <w:rFonts w:ascii="Times New Roman" w:hAnsi="Times New Roman" w:cs="Times New Roman"/>
            <w:sz w:val="24"/>
            <w:szCs w:val="24"/>
            <w:vertAlign w:val="superscript"/>
            <w:lang w:val="en-GB"/>
          </w:rPr>
          <w:delText>49</w:delText>
        </w:r>
      </w:del>
      <w:r w:rsidR="006778E6" w:rsidRPr="007E65B3">
        <w:rPr>
          <w:rFonts w:ascii="Times New Roman" w:hAnsi="Times New Roman" w:cs="Times New Roman"/>
          <w:sz w:val="24"/>
          <w:szCs w:val="24"/>
          <w:lang w:val="en-GB"/>
        </w:rPr>
        <w:t xml:space="preserve">, </w:t>
      </w:r>
      <w:r w:rsidR="007E65B3" w:rsidRPr="00F01A1C">
        <w:rPr>
          <w:rFonts w:ascii="Times New Roman" w:hAnsi="Times New Roman" w:cs="Times New Roman"/>
          <w:sz w:val="24"/>
          <w:szCs w:val="24"/>
          <w:lang w:val="en-GB"/>
        </w:rPr>
        <w:t>‘</w:t>
      </w:r>
      <w:r w:rsidR="006778E6" w:rsidRPr="007E65B3">
        <w:rPr>
          <w:rFonts w:ascii="Times New Roman" w:hAnsi="Times New Roman" w:cs="Times New Roman"/>
          <w:sz w:val="24"/>
          <w:szCs w:val="24"/>
          <w:lang w:val="en-GB"/>
        </w:rPr>
        <w:t>knitr</w:t>
      </w:r>
      <w:r w:rsidR="007E65B3" w:rsidRPr="00F01A1C">
        <w:rPr>
          <w:rFonts w:ascii="Times New Roman" w:hAnsi="Times New Roman" w:cs="Times New Roman"/>
          <w:sz w:val="24"/>
          <w:szCs w:val="24"/>
          <w:lang w:val="en-GB"/>
        </w:rPr>
        <w:t>’</w:t>
      </w:r>
      <w:r w:rsidR="00F01A1C" w:rsidRPr="00F01A1C">
        <w:rPr>
          <w:rFonts w:ascii="Times New Roman" w:hAnsi="Times New Roman" w:cs="Times New Roman"/>
          <w:sz w:val="24"/>
          <w:szCs w:val="24"/>
          <w:vertAlign w:val="superscript"/>
          <w:lang w:val="en-GB"/>
        </w:rPr>
        <w:t>5</w:t>
      </w:r>
      <w:ins w:id="70" w:author="Usuario" w:date="2021-09-29T12:28:00Z">
        <w:r w:rsidR="00A36843">
          <w:rPr>
            <w:rFonts w:ascii="Times New Roman" w:hAnsi="Times New Roman" w:cs="Times New Roman"/>
            <w:sz w:val="24"/>
            <w:szCs w:val="24"/>
            <w:vertAlign w:val="superscript"/>
            <w:lang w:val="en-GB"/>
          </w:rPr>
          <w:t>1</w:t>
        </w:r>
      </w:ins>
      <w:del w:id="71" w:author="Usuario" w:date="2021-09-29T12:28:00Z">
        <w:r w:rsidR="00F01A1C" w:rsidRPr="00F01A1C" w:rsidDel="00A36843">
          <w:rPr>
            <w:rFonts w:ascii="Times New Roman" w:hAnsi="Times New Roman" w:cs="Times New Roman"/>
            <w:sz w:val="24"/>
            <w:szCs w:val="24"/>
            <w:vertAlign w:val="superscript"/>
            <w:lang w:val="en-GB"/>
          </w:rPr>
          <w:delText>0</w:delText>
        </w:r>
      </w:del>
      <w:r w:rsidR="006778E6" w:rsidRPr="007E65B3">
        <w:rPr>
          <w:rFonts w:ascii="Times New Roman" w:hAnsi="Times New Roman" w:cs="Times New Roman"/>
          <w:sz w:val="24"/>
          <w:szCs w:val="24"/>
          <w:lang w:val="en-GB"/>
        </w:rPr>
        <w:t>,</w:t>
      </w:r>
      <w:r w:rsidR="007E65B3">
        <w:rPr>
          <w:rFonts w:ascii="Times New Roman" w:hAnsi="Times New Roman" w:cs="Times New Roman"/>
          <w:sz w:val="24"/>
          <w:szCs w:val="24"/>
          <w:lang w:val="en-GB"/>
        </w:rPr>
        <w:t xml:space="preserve"> and</w:t>
      </w:r>
      <w:r w:rsidR="006778E6" w:rsidRPr="007E65B3">
        <w:rPr>
          <w:rFonts w:ascii="Times New Roman" w:hAnsi="Times New Roman" w:cs="Times New Roman"/>
          <w:sz w:val="24"/>
          <w:szCs w:val="24"/>
          <w:lang w:val="en-GB"/>
        </w:rPr>
        <w:t xml:space="preserve"> </w:t>
      </w:r>
      <w:r w:rsidR="007E65B3" w:rsidRPr="00F01A1C">
        <w:rPr>
          <w:rFonts w:ascii="Times New Roman" w:hAnsi="Times New Roman" w:cs="Times New Roman"/>
          <w:sz w:val="24"/>
          <w:szCs w:val="24"/>
          <w:lang w:val="en-GB"/>
        </w:rPr>
        <w:t>‘</w:t>
      </w:r>
      <w:r w:rsidR="006778E6" w:rsidRPr="007E65B3">
        <w:rPr>
          <w:rFonts w:ascii="Times New Roman" w:hAnsi="Times New Roman" w:cs="Times New Roman"/>
          <w:sz w:val="24"/>
          <w:szCs w:val="24"/>
          <w:lang w:val="en-GB"/>
        </w:rPr>
        <w:t>DBI</w:t>
      </w:r>
      <w:r w:rsidR="007E65B3" w:rsidRPr="00F01A1C">
        <w:rPr>
          <w:rFonts w:ascii="Times New Roman" w:hAnsi="Times New Roman" w:cs="Times New Roman"/>
          <w:sz w:val="24"/>
          <w:szCs w:val="24"/>
          <w:lang w:val="en-GB"/>
        </w:rPr>
        <w:t>’</w:t>
      </w:r>
      <w:r w:rsidR="00F01A1C" w:rsidRPr="00F01A1C">
        <w:rPr>
          <w:rFonts w:ascii="Times New Roman" w:hAnsi="Times New Roman" w:cs="Times New Roman"/>
          <w:sz w:val="24"/>
          <w:szCs w:val="24"/>
          <w:vertAlign w:val="superscript"/>
          <w:lang w:val="en-GB"/>
        </w:rPr>
        <w:t>5</w:t>
      </w:r>
      <w:ins w:id="72" w:author="Usuario" w:date="2021-09-29T12:28:00Z">
        <w:r w:rsidR="00A36843">
          <w:rPr>
            <w:rFonts w:ascii="Times New Roman" w:hAnsi="Times New Roman" w:cs="Times New Roman"/>
            <w:sz w:val="24"/>
            <w:szCs w:val="24"/>
            <w:vertAlign w:val="superscript"/>
            <w:lang w:val="en-GB"/>
          </w:rPr>
          <w:t>2</w:t>
        </w:r>
      </w:ins>
      <w:del w:id="73" w:author="Usuario" w:date="2021-09-29T12:28:00Z">
        <w:r w:rsidR="00F01A1C" w:rsidRPr="00F01A1C" w:rsidDel="00A36843">
          <w:rPr>
            <w:rFonts w:ascii="Times New Roman" w:hAnsi="Times New Roman" w:cs="Times New Roman"/>
            <w:sz w:val="24"/>
            <w:szCs w:val="24"/>
            <w:vertAlign w:val="superscript"/>
            <w:lang w:val="en-GB"/>
          </w:rPr>
          <w:delText>1</w:delText>
        </w:r>
      </w:del>
      <w:r w:rsidR="00F51C70">
        <w:rPr>
          <w:rFonts w:ascii="Times New Roman" w:hAnsi="Times New Roman" w:cs="Times New Roman"/>
          <w:sz w:val="24"/>
          <w:szCs w:val="24"/>
          <w:lang w:val="en-GB"/>
        </w:rPr>
        <w:t>.</w:t>
      </w:r>
    </w:p>
    <w:p w14:paraId="38DBEFE1" w14:textId="743C23FA" w:rsidR="00040CC8" w:rsidRPr="00AF4A6D" w:rsidRDefault="004E0404">
      <w:pPr>
        <w:spacing w:line="480" w:lineRule="auto"/>
        <w:jc w:val="both"/>
        <w:rPr>
          <w:rFonts w:ascii="Times New Roman" w:hAnsi="Times New Roman" w:cs="Times New Roman"/>
          <w:sz w:val="24"/>
          <w:szCs w:val="24"/>
          <w:lang w:val="en-GB"/>
        </w:rPr>
      </w:pPr>
      <w:r w:rsidRPr="00AF4A6D">
        <w:rPr>
          <w:rFonts w:ascii="Times New Roman" w:hAnsi="Times New Roman" w:cs="Times New Roman"/>
          <w:b/>
          <w:sz w:val="24"/>
          <w:szCs w:val="24"/>
          <w:lang w:val="en-GB"/>
        </w:rPr>
        <w:t>Data structure.</w:t>
      </w:r>
      <w:r w:rsidRPr="00AF4A6D">
        <w:rPr>
          <w:rFonts w:ascii="Times New Roman" w:hAnsi="Times New Roman" w:cs="Times New Roman"/>
          <w:sz w:val="24"/>
          <w:szCs w:val="24"/>
          <w:lang w:val="en-GB"/>
        </w:rPr>
        <w:t xml:space="preserve"> The raw and interpolated data sets of soil moisture provide records and estimations of soil moisture from 17</w:t>
      </w:r>
      <w:r w:rsidRPr="00AF4A6D">
        <w:rPr>
          <w:rFonts w:ascii="Times New Roman" w:hAnsi="Times New Roman" w:cs="Times New Roman"/>
          <w:sz w:val="24"/>
          <w:szCs w:val="24"/>
          <w:vertAlign w:val="superscript"/>
          <w:lang w:val="en-GB"/>
        </w:rPr>
        <w:t>th</w:t>
      </w:r>
      <w:r w:rsidRPr="00AF4A6D">
        <w:rPr>
          <w:rFonts w:ascii="Times New Roman" w:hAnsi="Times New Roman" w:cs="Times New Roman"/>
          <w:sz w:val="24"/>
          <w:szCs w:val="24"/>
          <w:lang w:val="en-GB"/>
        </w:rPr>
        <w:t xml:space="preserve"> November 2006 to 16</w:t>
      </w:r>
      <w:r w:rsidRPr="00AF4A6D">
        <w:rPr>
          <w:rFonts w:ascii="Times New Roman" w:hAnsi="Times New Roman" w:cs="Times New Roman"/>
          <w:sz w:val="24"/>
          <w:szCs w:val="24"/>
          <w:vertAlign w:val="superscript"/>
          <w:lang w:val="en-GB"/>
        </w:rPr>
        <w:t>th</w:t>
      </w:r>
      <w:r w:rsidRPr="00AF4A6D">
        <w:rPr>
          <w:rFonts w:ascii="Times New Roman" w:hAnsi="Times New Roman" w:cs="Times New Roman"/>
          <w:sz w:val="24"/>
          <w:szCs w:val="24"/>
          <w:lang w:val="en-GB"/>
        </w:rPr>
        <w:t xml:space="preserve"> December 2020 in four different formats: plain text (csv), S</w:t>
      </w:r>
      <w:r w:rsidR="00DA31EE">
        <w:rPr>
          <w:rFonts w:ascii="Times New Roman" w:hAnsi="Times New Roman" w:cs="Times New Roman"/>
          <w:sz w:val="24"/>
          <w:szCs w:val="24"/>
          <w:lang w:val="en-GB"/>
        </w:rPr>
        <w:t>QL</w:t>
      </w:r>
      <w:r w:rsidRPr="00AF4A6D">
        <w:rPr>
          <w:rFonts w:ascii="Times New Roman" w:hAnsi="Times New Roman" w:cs="Times New Roman"/>
          <w:sz w:val="24"/>
          <w:szCs w:val="24"/>
          <w:lang w:val="en-GB"/>
        </w:rPr>
        <w:t xml:space="preserve">ite, </w:t>
      </w:r>
      <w:r w:rsidR="00DA31EE">
        <w:rPr>
          <w:rFonts w:ascii="Times New Roman" w:hAnsi="Times New Roman" w:cs="Times New Roman"/>
          <w:lang w:val="en-GB"/>
        </w:rPr>
        <w:t>R (.</w:t>
      </w:r>
      <w:r w:rsidRPr="00AF4A6D">
        <w:rPr>
          <w:rFonts w:ascii="Times New Roman" w:hAnsi="Times New Roman" w:cs="Times New Roman"/>
          <w:sz w:val="24"/>
          <w:szCs w:val="24"/>
          <w:lang w:val="en-GB"/>
        </w:rPr>
        <w:t>Rdata</w:t>
      </w:r>
      <w:r w:rsidR="00DA31EE">
        <w:rPr>
          <w:rFonts w:ascii="Times New Roman" w:hAnsi="Times New Roman" w:cs="Times New Roman"/>
          <w:sz w:val="24"/>
          <w:szCs w:val="24"/>
          <w:lang w:val="en-GB"/>
        </w:rPr>
        <w:t>)</w:t>
      </w:r>
      <w:r w:rsidRPr="00AF4A6D">
        <w:rPr>
          <w:rFonts w:ascii="Times New Roman" w:hAnsi="Times New Roman" w:cs="Times New Roman"/>
          <w:sz w:val="24"/>
          <w:szCs w:val="24"/>
          <w:lang w:val="en-GB"/>
        </w:rPr>
        <w:t>, and Excel</w:t>
      </w:r>
      <w:r w:rsidR="00DA31EE">
        <w:rPr>
          <w:rFonts w:ascii="Times New Roman" w:hAnsi="Times New Roman" w:cs="Times New Roman"/>
          <w:sz w:val="24"/>
          <w:szCs w:val="24"/>
          <w:lang w:val="en-GB"/>
        </w:rPr>
        <w:t xml:space="preserve"> </w:t>
      </w:r>
      <w:r w:rsidR="00DA31EE">
        <w:rPr>
          <w:rFonts w:ascii="Times New Roman" w:hAnsi="Times New Roman" w:cs="Times New Roman"/>
          <w:lang w:val="en-GB"/>
        </w:rPr>
        <w:t>(.xlsx)</w:t>
      </w:r>
      <w:r w:rsidRPr="00AF4A6D">
        <w:rPr>
          <w:rFonts w:ascii="Times New Roman" w:hAnsi="Times New Roman" w:cs="Times New Roman"/>
          <w:sz w:val="24"/>
          <w:szCs w:val="24"/>
          <w:lang w:val="en-GB"/>
        </w:rPr>
        <w:t xml:space="preserve">. </w:t>
      </w:r>
    </w:p>
    <w:p w14:paraId="688E6912" w14:textId="77777777" w:rsidR="00040CC8" w:rsidRPr="00AF4A6D" w:rsidRDefault="004E0404">
      <w:pPr>
        <w:spacing w:line="480" w:lineRule="auto"/>
        <w:jc w:val="both"/>
        <w:rPr>
          <w:rFonts w:ascii="Times New Roman" w:hAnsi="Times New Roman" w:cs="Times New Roman"/>
          <w:b/>
          <w:sz w:val="24"/>
          <w:szCs w:val="24"/>
          <w:lang w:val="en-GB"/>
        </w:rPr>
      </w:pPr>
      <w:r w:rsidRPr="00AF4A6D">
        <w:rPr>
          <w:rFonts w:ascii="Times New Roman" w:hAnsi="Times New Roman" w:cs="Times New Roman"/>
          <w:b/>
          <w:sz w:val="24"/>
          <w:szCs w:val="24"/>
          <w:lang w:val="en-GB"/>
        </w:rPr>
        <w:t>Data Records</w:t>
      </w:r>
    </w:p>
    <w:p w14:paraId="3A61CBAE" w14:textId="532A5D15" w:rsidR="00040CC8" w:rsidRPr="00BE26D2" w:rsidRDefault="004E0404" w:rsidP="00E6242F">
      <w:pPr>
        <w:spacing w:line="480" w:lineRule="auto"/>
        <w:jc w:val="both"/>
        <w:rPr>
          <w:rFonts w:ascii="Times New Roman" w:hAnsi="Times New Roman" w:cs="Times New Roman"/>
          <w:sz w:val="24"/>
          <w:szCs w:val="24"/>
          <w:lang w:val="en-GB"/>
        </w:rPr>
      </w:pPr>
      <w:r w:rsidRPr="00BE26D2">
        <w:rPr>
          <w:rFonts w:ascii="Times New Roman" w:hAnsi="Times New Roman" w:cs="Times New Roman"/>
          <w:sz w:val="24"/>
          <w:szCs w:val="24"/>
          <w:lang w:val="en-GB"/>
        </w:rPr>
        <w:lastRenderedPageBreak/>
        <w:t>Raw and interpolated (gap-filled) data are freely available from Figshare</w:t>
      </w:r>
      <w:r w:rsidR="00D12C4C" w:rsidRPr="00D12C4C">
        <w:rPr>
          <w:rFonts w:ascii="Times New Roman" w:hAnsi="Times New Roman" w:cs="Times New Roman"/>
          <w:sz w:val="24"/>
          <w:szCs w:val="24"/>
          <w:vertAlign w:val="superscript"/>
          <w:lang w:val="en-GB"/>
        </w:rPr>
        <w:t>5</w:t>
      </w:r>
      <w:ins w:id="74" w:author="Usuario" w:date="2021-09-29T12:29:00Z">
        <w:r w:rsidR="00A36843">
          <w:rPr>
            <w:rFonts w:ascii="Times New Roman" w:hAnsi="Times New Roman" w:cs="Times New Roman"/>
            <w:sz w:val="24"/>
            <w:szCs w:val="24"/>
            <w:vertAlign w:val="superscript"/>
            <w:lang w:val="en-GB"/>
          </w:rPr>
          <w:t>3</w:t>
        </w:r>
      </w:ins>
      <w:del w:id="75" w:author="Usuario" w:date="2021-09-29T12:29:00Z">
        <w:r w:rsidR="00D12C4C" w:rsidRPr="00D12C4C" w:rsidDel="00A36843">
          <w:rPr>
            <w:rFonts w:ascii="Times New Roman" w:hAnsi="Times New Roman" w:cs="Times New Roman"/>
            <w:sz w:val="24"/>
            <w:szCs w:val="24"/>
            <w:vertAlign w:val="superscript"/>
            <w:lang w:val="en-GB"/>
          </w:rPr>
          <w:delText>2</w:delText>
        </w:r>
      </w:del>
      <w:r w:rsidRPr="00BE26D2">
        <w:rPr>
          <w:rFonts w:ascii="Times New Roman" w:hAnsi="Times New Roman" w:cs="Times New Roman"/>
          <w:sz w:val="24"/>
          <w:szCs w:val="24"/>
          <w:lang w:val="en-GB"/>
        </w:rPr>
        <w:t xml:space="preserve">. </w:t>
      </w:r>
      <w:r w:rsidR="00D76096">
        <w:rPr>
          <w:rFonts w:ascii="Times New Roman" w:hAnsi="Times New Roman" w:cs="Times New Roman"/>
          <w:sz w:val="24"/>
          <w:szCs w:val="24"/>
          <w:lang w:val="en-GB"/>
        </w:rPr>
        <w:t xml:space="preserve">Data files come along with a </w:t>
      </w:r>
      <w:r w:rsidRPr="00BE26D2">
        <w:rPr>
          <w:rFonts w:ascii="Times New Roman" w:hAnsi="Times New Roman" w:cs="Times New Roman"/>
          <w:sz w:val="24"/>
          <w:szCs w:val="24"/>
          <w:lang w:val="en-GB"/>
        </w:rPr>
        <w:t xml:space="preserve">metadata file with a brief description of </w:t>
      </w:r>
      <w:r w:rsidR="00D76096">
        <w:rPr>
          <w:rFonts w:ascii="Times New Roman" w:hAnsi="Times New Roman" w:cs="Times New Roman"/>
          <w:sz w:val="24"/>
          <w:szCs w:val="24"/>
          <w:lang w:val="en-GB"/>
        </w:rPr>
        <w:t xml:space="preserve">the </w:t>
      </w:r>
      <w:r w:rsidRPr="00BE26D2">
        <w:rPr>
          <w:rFonts w:ascii="Times New Roman" w:hAnsi="Times New Roman" w:cs="Times New Roman"/>
          <w:sz w:val="24"/>
          <w:szCs w:val="24"/>
          <w:lang w:val="en-GB"/>
        </w:rPr>
        <w:t>dataset.</w:t>
      </w:r>
      <w:r w:rsidR="00E6242F">
        <w:rPr>
          <w:rFonts w:ascii="Times New Roman" w:hAnsi="Times New Roman" w:cs="Times New Roman"/>
          <w:sz w:val="24"/>
          <w:szCs w:val="24"/>
          <w:lang w:val="en-GB"/>
        </w:rPr>
        <w:t xml:space="preserve"> </w:t>
      </w:r>
      <w:r w:rsidR="00E6242F" w:rsidRPr="00E6242F">
        <w:rPr>
          <w:rFonts w:ascii="Times New Roman" w:hAnsi="Times New Roman" w:cs="Times New Roman"/>
          <w:sz w:val="24"/>
          <w:szCs w:val="24"/>
          <w:lang w:val="en-GB"/>
        </w:rPr>
        <w:t>This</w:t>
      </w:r>
      <w:r w:rsidR="00E6242F">
        <w:rPr>
          <w:rFonts w:ascii="Times New Roman" w:hAnsi="Times New Roman" w:cs="Times New Roman"/>
          <w:sz w:val="24"/>
          <w:szCs w:val="24"/>
          <w:lang w:val="en-GB"/>
        </w:rPr>
        <w:t xml:space="preserve"> </w:t>
      </w:r>
      <w:r w:rsidR="00E6242F" w:rsidRPr="00E6242F">
        <w:rPr>
          <w:rFonts w:ascii="Times New Roman" w:hAnsi="Times New Roman" w:cs="Times New Roman"/>
          <w:sz w:val="24"/>
          <w:szCs w:val="24"/>
          <w:lang w:val="en-GB"/>
        </w:rPr>
        <w:t xml:space="preserve">dataset will be updated annually in Figshare to </w:t>
      </w:r>
      <w:r w:rsidR="00E6242F">
        <w:rPr>
          <w:rFonts w:ascii="Times New Roman" w:hAnsi="Times New Roman" w:cs="Times New Roman"/>
          <w:sz w:val="24"/>
          <w:szCs w:val="24"/>
          <w:lang w:val="en-GB"/>
        </w:rPr>
        <w:t>include</w:t>
      </w:r>
      <w:r w:rsidR="00E6242F" w:rsidRPr="00E6242F">
        <w:rPr>
          <w:rFonts w:ascii="Times New Roman" w:hAnsi="Times New Roman" w:cs="Times New Roman"/>
          <w:sz w:val="24"/>
          <w:szCs w:val="24"/>
          <w:lang w:val="en-GB"/>
        </w:rPr>
        <w:t xml:space="preserve"> data additions.</w:t>
      </w:r>
    </w:p>
    <w:p w14:paraId="54CF9A84" w14:textId="77777777" w:rsidR="00040CC8" w:rsidRPr="00BE26D2" w:rsidRDefault="004E0404">
      <w:pPr>
        <w:spacing w:line="480" w:lineRule="auto"/>
        <w:jc w:val="both"/>
        <w:rPr>
          <w:rFonts w:ascii="Times New Roman" w:hAnsi="Times New Roman" w:cs="Times New Roman"/>
          <w:b/>
          <w:sz w:val="24"/>
          <w:szCs w:val="24"/>
          <w:lang w:val="en-GB"/>
        </w:rPr>
      </w:pPr>
      <w:r w:rsidRPr="00BE26D2">
        <w:rPr>
          <w:rFonts w:ascii="Times New Roman" w:hAnsi="Times New Roman" w:cs="Times New Roman"/>
          <w:b/>
          <w:sz w:val="24"/>
          <w:szCs w:val="24"/>
          <w:lang w:val="en-GB"/>
        </w:rPr>
        <w:t>Technical Validation</w:t>
      </w:r>
    </w:p>
    <w:p w14:paraId="3B679EA8" w14:textId="459A2BA4" w:rsidR="00040CC8" w:rsidRPr="00AF4A6D" w:rsidRDefault="00B8773E">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w:t>
      </w:r>
      <w:r w:rsidR="004E0404" w:rsidRPr="00BE26D2">
        <w:rPr>
          <w:rFonts w:ascii="Times New Roman" w:hAnsi="Times New Roman" w:cs="Times New Roman"/>
          <w:sz w:val="24"/>
          <w:szCs w:val="24"/>
          <w:lang w:val="en-GB"/>
        </w:rPr>
        <w:t xml:space="preserve">oil moisture measurements </w:t>
      </w:r>
      <w:r>
        <w:rPr>
          <w:rFonts w:ascii="Times New Roman" w:hAnsi="Times New Roman" w:cs="Times New Roman"/>
          <w:sz w:val="24"/>
          <w:szCs w:val="24"/>
          <w:lang w:val="en-GB"/>
        </w:rPr>
        <w:t xml:space="preserve">from the EC-5 sensors </w:t>
      </w:r>
      <w:r w:rsidR="004E0404" w:rsidRPr="00BE26D2">
        <w:rPr>
          <w:rFonts w:ascii="Times New Roman" w:hAnsi="Times New Roman" w:cs="Times New Roman"/>
          <w:sz w:val="24"/>
          <w:szCs w:val="24"/>
          <w:lang w:val="en-GB"/>
        </w:rPr>
        <w:t xml:space="preserve">were validated using </w:t>
      </w:r>
      <w:r w:rsidR="005157D9">
        <w:rPr>
          <w:rFonts w:ascii="Times New Roman" w:hAnsi="Times New Roman" w:cs="Times New Roman"/>
          <w:sz w:val="24"/>
          <w:szCs w:val="24"/>
          <w:lang w:val="en-GB"/>
        </w:rPr>
        <w:t xml:space="preserve">independent measurements obtained in the same date and microsites </w:t>
      </w:r>
      <w:r>
        <w:rPr>
          <w:rFonts w:ascii="Times New Roman" w:hAnsi="Times New Roman" w:cs="Times New Roman"/>
          <w:sz w:val="24"/>
          <w:szCs w:val="24"/>
          <w:lang w:val="en-GB"/>
        </w:rPr>
        <w:t xml:space="preserve">with </w:t>
      </w:r>
      <w:r w:rsidR="005157D9">
        <w:rPr>
          <w:rFonts w:ascii="Times New Roman" w:hAnsi="Times New Roman" w:cs="Times New Roman"/>
          <w:sz w:val="24"/>
          <w:szCs w:val="24"/>
          <w:lang w:val="en-GB"/>
        </w:rPr>
        <w:t xml:space="preserve">the </w:t>
      </w:r>
      <w:r w:rsidR="004E0404" w:rsidRPr="00AF4A6D">
        <w:rPr>
          <w:rFonts w:ascii="Times New Roman" w:hAnsi="Times New Roman" w:cs="Times New Roman"/>
          <w:sz w:val="24"/>
          <w:szCs w:val="24"/>
          <w:lang w:val="en-GB"/>
        </w:rPr>
        <w:t>Time Domain Refle</w:t>
      </w:r>
      <w:r w:rsidR="00F872A9" w:rsidRPr="00AF4A6D">
        <w:rPr>
          <w:rFonts w:ascii="Times New Roman" w:hAnsi="Times New Roman" w:cs="Times New Roman"/>
          <w:sz w:val="24"/>
          <w:szCs w:val="24"/>
          <w:lang w:val="en-GB"/>
        </w:rPr>
        <w:t>ctometry</w:t>
      </w:r>
      <w:r w:rsidR="005157D9">
        <w:rPr>
          <w:rFonts w:ascii="Times New Roman" w:hAnsi="Times New Roman" w:cs="Times New Roman"/>
          <w:sz w:val="24"/>
          <w:szCs w:val="24"/>
          <w:lang w:val="en-GB"/>
        </w:rPr>
        <w:t xml:space="preserve"> techn</w:t>
      </w:r>
      <w:r w:rsidR="00E53C89">
        <w:rPr>
          <w:rFonts w:ascii="Times New Roman" w:hAnsi="Times New Roman" w:cs="Times New Roman"/>
          <w:sz w:val="24"/>
          <w:szCs w:val="24"/>
          <w:lang w:val="en-GB"/>
        </w:rPr>
        <w:t>ique (TDR</w:t>
      </w:r>
      <w:r w:rsidR="00D12C4C">
        <w:rPr>
          <w:rFonts w:ascii="Times New Roman" w:hAnsi="Times New Roman" w:cs="Times New Roman"/>
          <w:sz w:val="24"/>
          <w:szCs w:val="24"/>
          <w:vertAlign w:val="superscript"/>
          <w:lang w:val="en-GB"/>
        </w:rPr>
        <w:t>5</w:t>
      </w:r>
      <w:ins w:id="76" w:author="Usuario" w:date="2021-09-29T12:29:00Z">
        <w:r w:rsidR="00A36843">
          <w:rPr>
            <w:rFonts w:ascii="Times New Roman" w:hAnsi="Times New Roman" w:cs="Times New Roman"/>
            <w:sz w:val="24"/>
            <w:szCs w:val="24"/>
            <w:vertAlign w:val="superscript"/>
            <w:lang w:val="en-GB"/>
          </w:rPr>
          <w:t>4</w:t>
        </w:r>
      </w:ins>
      <w:del w:id="77" w:author="Usuario" w:date="2021-09-29T12:29:00Z">
        <w:r w:rsidR="00D12C4C" w:rsidDel="00A36843">
          <w:rPr>
            <w:rFonts w:ascii="Times New Roman" w:hAnsi="Times New Roman" w:cs="Times New Roman"/>
            <w:sz w:val="24"/>
            <w:szCs w:val="24"/>
            <w:vertAlign w:val="superscript"/>
            <w:lang w:val="en-GB"/>
          </w:rPr>
          <w:delText>3</w:delText>
        </w:r>
      </w:del>
      <w:r w:rsidR="00F872A9" w:rsidRPr="00AF4A6D">
        <w:rPr>
          <w:rFonts w:ascii="Times New Roman" w:hAnsi="Times New Roman" w:cs="Times New Roman"/>
          <w:sz w:val="24"/>
          <w:szCs w:val="24"/>
          <w:lang w:val="en-GB"/>
        </w:rPr>
        <w:t>)</w:t>
      </w:r>
      <w:r w:rsidR="004E0404" w:rsidRPr="00AF4A6D">
        <w:rPr>
          <w:rFonts w:ascii="Times New Roman" w:hAnsi="Times New Roman" w:cs="Times New Roman"/>
          <w:sz w:val="24"/>
          <w:szCs w:val="24"/>
          <w:lang w:val="en-GB"/>
        </w:rPr>
        <w:t>.</w:t>
      </w:r>
      <w:r w:rsidR="005157D9">
        <w:rPr>
          <w:rFonts w:ascii="Times New Roman" w:hAnsi="Times New Roman" w:cs="Times New Roman"/>
          <w:sz w:val="24"/>
          <w:szCs w:val="24"/>
          <w:lang w:val="en-GB"/>
        </w:rPr>
        <w:t xml:space="preserve"> These measurements were conducted </w:t>
      </w:r>
      <w:r w:rsidR="008E3F84">
        <w:rPr>
          <w:rFonts w:ascii="Times New Roman" w:hAnsi="Times New Roman" w:cs="Times New Roman"/>
          <w:sz w:val="24"/>
          <w:szCs w:val="24"/>
          <w:lang w:val="en-GB"/>
        </w:rPr>
        <w:t xml:space="preserve">at the same depth (0-5 cm) using TDR probes </w:t>
      </w:r>
      <w:r w:rsidR="005157D9">
        <w:rPr>
          <w:rFonts w:ascii="Times New Roman" w:hAnsi="Times New Roman" w:cs="Times New Roman"/>
          <w:sz w:val="24"/>
          <w:szCs w:val="24"/>
          <w:lang w:val="en-GB"/>
        </w:rPr>
        <w:t xml:space="preserve">as described in </w:t>
      </w:r>
      <w:r w:rsidR="00195253">
        <w:rPr>
          <w:rFonts w:ascii="Times New Roman" w:hAnsi="Times New Roman" w:cs="Times New Roman"/>
          <w:sz w:val="24"/>
          <w:szCs w:val="24"/>
          <w:lang w:val="en-GB"/>
        </w:rPr>
        <w:t>Castillo-Monroy et al.</w:t>
      </w:r>
      <w:r w:rsidR="00D12C4C">
        <w:rPr>
          <w:rFonts w:ascii="Times New Roman" w:hAnsi="Times New Roman" w:cs="Times New Roman"/>
          <w:sz w:val="24"/>
          <w:szCs w:val="24"/>
          <w:vertAlign w:val="superscript"/>
          <w:lang w:val="en-GB"/>
        </w:rPr>
        <w:t>5</w:t>
      </w:r>
      <w:ins w:id="78" w:author="Usuario" w:date="2021-09-29T12:29:00Z">
        <w:r w:rsidR="00A36843">
          <w:rPr>
            <w:rFonts w:ascii="Times New Roman" w:hAnsi="Times New Roman" w:cs="Times New Roman"/>
            <w:sz w:val="24"/>
            <w:szCs w:val="24"/>
            <w:vertAlign w:val="superscript"/>
            <w:lang w:val="en-GB"/>
          </w:rPr>
          <w:t>5</w:t>
        </w:r>
      </w:ins>
      <w:del w:id="79" w:author="Usuario" w:date="2021-09-29T12:29:00Z">
        <w:r w:rsidR="00D12C4C" w:rsidDel="00A36843">
          <w:rPr>
            <w:rFonts w:ascii="Times New Roman" w:hAnsi="Times New Roman" w:cs="Times New Roman"/>
            <w:sz w:val="24"/>
            <w:szCs w:val="24"/>
            <w:vertAlign w:val="superscript"/>
            <w:lang w:val="en-GB"/>
          </w:rPr>
          <w:delText>4</w:delText>
        </w:r>
      </w:del>
      <w:r w:rsidR="005157D9">
        <w:rPr>
          <w:rFonts w:ascii="Times New Roman" w:hAnsi="Times New Roman" w:cs="Times New Roman"/>
          <w:sz w:val="24"/>
          <w:szCs w:val="24"/>
          <w:lang w:val="en-GB"/>
        </w:rPr>
        <w:t>.</w:t>
      </w:r>
      <w:r w:rsidR="004E0404" w:rsidRPr="00AF4A6D">
        <w:rPr>
          <w:rFonts w:ascii="Times New Roman" w:hAnsi="Times New Roman" w:cs="Times New Roman"/>
          <w:sz w:val="24"/>
          <w:szCs w:val="24"/>
          <w:lang w:val="en-GB"/>
        </w:rPr>
        <w:t xml:space="preserve"> </w:t>
      </w:r>
      <w:r w:rsidR="005157D9">
        <w:rPr>
          <w:rFonts w:ascii="Times New Roman" w:hAnsi="Times New Roman" w:cs="Times New Roman"/>
          <w:sz w:val="24"/>
          <w:szCs w:val="24"/>
          <w:lang w:val="en-GB"/>
        </w:rPr>
        <w:t xml:space="preserve">A total of </w:t>
      </w:r>
      <w:r w:rsidR="005157D9" w:rsidRPr="00773A3B">
        <w:rPr>
          <w:rFonts w:ascii="Times New Roman" w:hAnsi="Times New Roman" w:cs="Times New Roman"/>
          <w:sz w:val="24"/>
          <w:szCs w:val="24"/>
          <w:lang w:val="en-GB"/>
        </w:rPr>
        <w:t xml:space="preserve">169 </w:t>
      </w:r>
      <w:r w:rsidR="005157D9">
        <w:rPr>
          <w:rFonts w:ascii="Times New Roman" w:hAnsi="Times New Roman" w:cs="Times New Roman"/>
          <w:sz w:val="24"/>
          <w:szCs w:val="24"/>
          <w:lang w:val="en-GB"/>
        </w:rPr>
        <w:t xml:space="preserve">TDR measurements gathered between </w:t>
      </w:r>
      <w:r w:rsidR="004E0404" w:rsidRPr="00AF4A6D">
        <w:rPr>
          <w:rFonts w:ascii="Times New Roman" w:hAnsi="Times New Roman" w:cs="Times New Roman"/>
          <w:sz w:val="24"/>
          <w:szCs w:val="24"/>
          <w:lang w:val="en-GB"/>
        </w:rPr>
        <w:t>17</w:t>
      </w:r>
      <w:r w:rsidR="004E0404" w:rsidRPr="00AF4A6D">
        <w:rPr>
          <w:rFonts w:ascii="Times New Roman" w:hAnsi="Times New Roman" w:cs="Times New Roman"/>
          <w:sz w:val="24"/>
          <w:szCs w:val="24"/>
          <w:vertAlign w:val="superscript"/>
          <w:lang w:val="en-GB"/>
        </w:rPr>
        <w:t>th</w:t>
      </w:r>
      <w:r w:rsidR="004E0404" w:rsidRPr="00AF4A6D">
        <w:rPr>
          <w:rFonts w:ascii="Times New Roman" w:hAnsi="Times New Roman" w:cs="Times New Roman"/>
          <w:sz w:val="24"/>
          <w:szCs w:val="24"/>
          <w:lang w:val="en-GB"/>
        </w:rPr>
        <w:t xml:space="preserve"> March 2009 to 25</w:t>
      </w:r>
      <w:r w:rsidR="004E0404" w:rsidRPr="00AF4A6D">
        <w:rPr>
          <w:rFonts w:ascii="Times New Roman" w:hAnsi="Times New Roman" w:cs="Times New Roman"/>
          <w:sz w:val="24"/>
          <w:szCs w:val="24"/>
          <w:vertAlign w:val="superscript"/>
          <w:lang w:val="en-GB"/>
        </w:rPr>
        <w:t>th</w:t>
      </w:r>
      <w:r w:rsidR="004E0404" w:rsidRPr="00AF4A6D">
        <w:rPr>
          <w:rFonts w:ascii="Times New Roman" w:hAnsi="Times New Roman" w:cs="Times New Roman"/>
          <w:sz w:val="24"/>
          <w:szCs w:val="24"/>
          <w:lang w:val="en-GB"/>
        </w:rPr>
        <w:t xml:space="preserve"> October 2018 </w:t>
      </w:r>
      <w:r w:rsidR="005157D9">
        <w:rPr>
          <w:rFonts w:ascii="Times New Roman" w:hAnsi="Times New Roman" w:cs="Times New Roman"/>
          <w:sz w:val="24"/>
          <w:szCs w:val="24"/>
          <w:lang w:val="en-GB"/>
        </w:rPr>
        <w:t xml:space="preserve">and including the whole range of soil moisture values observed at the study area were used for this validation. </w:t>
      </w:r>
      <w:r w:rsidR="004E0404" w:rsidRPr="00AF4A6D">
        <w:rPr>
          <w:rFonts w:ascii="Times New Roman" w:hAnsi="Times New Roman" w:cs="Times New Roman"/>
          <w:sz w:val="24"/>
          <w:szCs w:val="24"/>
          <w:lang w:val="en-GB"/>
        </w:rPr>
        <w:t>The</w:t>
      </w:r>
      <w:r w:rsidR="005157D9">
        <w:rPr>
          <w:rFonts w:ascii="Times New Roman" w:hAnsi="Times New Roman" w:cs="Times New Roman"/>
          <w:sz w:val="24"/>
          <w:szCs w:val="24"/>
          <w:lang w:val="en-GB"/>
        </w:rPr>
        <w:t xml:space="preserve"> </w:t>
      </w:r>
      <w:r w:rsidR="004E0404" w:rsidRPr="00AF4A6D">
        <w:rPr>
          <w:rFonts w:ascii="Times New Roman" w:hAnsi="Times New Roman" w:cs="Times New Roman"/>
          <w:sz w:val="24"/>
          <w:szCs w:val="24"/>
          <w:lang w:val="en-GB"/>
        </w:rPr>
        <w:t xml:space="preserve">results </w:t>
      </w:r>
      <w:r w:rsidR="005157D9" w:rsidRPr="00773A3B">
        <w:rPr>
          <w:rFonts w:ascii="Times New Roman" w:hAnsi="Times New Roman" w:cs="Times New Roman"/>
          <w:sz w:val="24"/>
          <w:szCs w:val="24"/>
          <w:lang w:val="en-GB"/>
        </w:rPr>
        <w:t xml:space="preserve">obtained </w:t>
      </w:r>
      <w:r w:rsidR="004E0404" w:rsidRPr="00AF4A6D">
        <w:rPr>
          <w:rFonts w:ascii="Times New Roman" w:hAnsi="Times New Roman" w:cs="Times New Roman"/>
          <w:sz w:val="24"/>
          <w:szCs w:val="24"/>
          <w:lang w:val="en-GB"/>
        </w:rPr>
        <w:t xml:space="preserve">show a well-adjusted </w:t>
      </w:r>
      <w:r>
        <w:rPr>
          <w:rFonts w:ascii="Times New Roman" w:hAnsi="Times New Roman" w:cs="Times New Roman"/>
          <w:sz w:val="24"/>
          <w:szCs w:val="24"/>
          <w:lang w:val="en-GB"/>
        </w:rPr>
        <w:t>linear relationship</w:t>
      </w:r>
      <w:r w:rsidRPr="00AF4A6D">
        <w:rPr>
          <w:rFonts w:ascii="Times New Roman" w:hAnsi="Times New Roman" w:cs="Times New Roman"/>
          <w:sz w:val="24"/>
          <w:szCs w:val="24"/>
          <w:lang w:val="en-GB"/>
        </w:rPr>
        <w:t xml:space="preserve"> </w:t>
      </w:r>
      <w:r w:rsidR="005157D9">
        <w:rPr>
          <w:rFonts w:ascii="Times New Roman" w:hAnsi="Times New Roman" w:cs="Times New Roman"/>
          <w:sz w:val="24"/>
          <w:szCs w:val="24"/>
          <w:lang w:val="en-GB"/>
        </w:rPr>
        <w:t xml:space="preserve">between TDR and EC-5 measurements </w:t>
      </w:r>
      <w:r w:rsidR="005157D9" w:rsidRPr="00773A3B">
        <w:rPr>
          <w:rFonts w:ascii="Times New Roman" w:hAnsi="Times New Roman" w:cs="Times New Roman"/>
          <w:sz w:val="24"/>
          <w:szCs w:val="24"/>
          <w:lang w:val="en-GB"/>
        </w:rPr>
        <w:t>(R</w:t>
      </w:r>
      <w:r w:rsidR="005157D9" w:rsidRPr="00773A3B">
        <w:rPr>
          <w:rFonts w:ascii="Times New Roman" w:hAnsi="Times New Roman" w:cs="Times New Roman"/>
          <w:sz w:val="24"/>
          <w:szCs w:val="24"/>
          <w:vertAlign w:val="superscript"/>
          <w:lang w:val="en-GB"/>
        </w:rPr>
        <w:t>2</w:t>
      </w:r>
      <w:r w:rsidR="005157D9" w:rsidRPr="00773A3B">
        <w:rPr>
          <w:rFonts w:ascii="Times New Roman" w:hAnsi="Times New Roman" w:cs="Times New Roman"/>
          <w:sz w:val="24"/>
          <w:szCs w:val="24"/>
          <w:lang w:val="en-GB"/>
        </w:rPr>
        <w:t xml:space="preserve"> = 0.72</w:t>
      </w:r>
      <w:r w:rsidR="00DA31EE">
        <w:rPr>
          <w:rFonts w:ascii="Times New Roman" w:hAnsi="Times New Roman" w:cs="Times New Roman"/>
          <w:sz w:val="24"/>
          <w:szCs w:val="24"/>
          <w:lang w:val="en-GB"/>
        </w:rPr>
        <w:t>5</w:t>
      </w:r>
      <w:r w:rsidR="005157D9">
        <w:rPr>
          <w:rFonts w:ascii="Times New Roman" w:hAnsi="Times New Roman" w:cs="Times New Roman"/>
          <w:sz w:val="24"/>
          <w:szCs w:val="24"/>
          <w:lang w:val="en-GB"/>
        </w:rPr>
        <w:t xml:space="preserve">, </w:t>
      </w:r>
      <w:r w:rsidR="005157D9" w:rsidRPr="00773A3B">
        <w:rPr>
          <w:rFonts w:ascii="Times New Roman" w:hAnsi="Times New Roman" w:cs="Times New Roman"/>
          <w:sz w:val="24"/>
          <w:szCs w:val="24"/>
          <w:lang w:val="en-GB"/>
        </w:rPr>
        <w:t>Figure 4)</w:t>
      </w:r>
      <w:r w:rsidR="005157D9">
        <w:rPr>
          <w:rFonts w:ascii="Times New Roman" w:hAnsi="Times New Roman" w:cs="Times New Roman"/>
          <w:sz w:val="24"/>
          <w:szCs w:val="24"/>
          <w:lang w:val="en-GB"/>
        </w:rPr>
        <w:t xml:space="preserve">, which suggest that the sensors used properly measure soil moisture contents </w:t>
      </w:r>
      <w:r w:rsidR="00BE363B">
        <w:rPr>
          <w:rFonts w:ascii="Times New Roman" w:hAnsi="Times New Roman" w:cs="Times New Roman"/>
          <w:sz w:val="24"/>
          <w:szCs w:val="24"/>
          <w:lang w:val="en-GB"/>
        </w:rPr>
        <w:t>and their temporal variation at the study area</w:t>
      </w:r>
      <w:r w:rsidR="004E0404" w:rsidRPr="00AF4A6D">
        <w:rPr>
          <w:rFonts w:ascii="Times New Roman" w:hAnsi="Times New Roman" w:cs="Times New Roman"/>
          <w:sz w:val="24"/>
          <w:szCs w:val="24"/>
          <w:lang w:val="en-GB"/>
        </w:rPr>
        <w:t>.</w:t>
      </w:r>
    </w:p>
    <w:p w14:paraId="113E71AB" w14:textId="77777777" w:rsidR="00040CC8" w:rsidRPr="00AF4A6D" w:rsidRDefault="004E0404">
      <w:pPr>
        <w:tabs>
          <w:tab w:val="left" w:pos="2830"/>
        </w:tabs>
        <w:spacing w:line="480" w:lineRule="auto"/>
        <w:jc w:val="both"/>
        <w:rPr>
          <w:rFonts w:ascii="Times New Roman" w:hAnsi="Times New Roman" w:cs="Times New Roman"/>
          <w:b/>
          <w:sz w:val="24"/>
          <w:szCs w:val="24"/>
          <w:lang w:val="en-GB"/>
        </w:rPr>
      </w:pPr>
      <w:r w:rsidRPr="00AF4A6D">
        <w:rPr>
          <w:rFonts w:ascii="Times New Roman" w:hAnsi="Times New Roman" w:cs="Times New Roman"/>
          <w:b/>
          <w:sz w:val="24"/>
          <w:szCs w:val="24"/>
          <w:lang w:val="en-GB"/>
        </w:rPr>
        <w:t>Possible use of these data</w:t>
      </w:r>
      <w:r w:rsidRPr="00AF4A6D">
        <w:rPr>
          <w:rFonts w:ascii="Times New Roman" w:hAnsi="Times New Roman" w:cs="Times New Roman"/>
          <w:b/>
          <w:sz w:val="24"/>
          <w:szCs w:val="24"/>
          <w:lang w:val="en-GB"/>
        </w:rPr>
        <w:tab/>
      </w:r>
    </w:p>
    <w:p w14:paraId="1D3423F8" w14:textId="0F8A335E" w:rsidR="00040CC8" w:rsidRPr="00AF4A6D" w:rsidRDefault="008E3F84">
      <w:pPr>
        <w:spacing w:line="480" w:lineRule="auto"/>
        <w:jc w:val="both"/>
        <w:rPr>
          <w:rFonts w:ascii="Times New Roman" w:hAnsi="Times New Roman" w:cs="Times New Roman"/>
          <w:sz w:val="24"/>
          <w:szCs w:val="24"/>
          <w:lang w:val="en-GB"/>
        </w:rPr>
      </w:pPr>
      <w:r w:rsidRPr="00773A3B">
        <w:rPr>
          <w:rFonts w:ascii="Times New Roman" w:hAnsi="Times New Roman" w:cs="Times New Roman"/>
          <w:sz w:val="24"/>
          <w:szCs w:val="24"/>
          <w:lang w:val="en-GB"/>
        </w:rPr>
        <w:t>Previous, short-term versions of th</w:t>
      </w:r>
      <w:r>
        <w:rPr>
          <w:rFonts w:ascii="Times New Roman" w:hAnsi="Times New Roman" w:cs="Times New Roman"/>
          <w:sz w:val="24"/>
          <w:szCs w:val="24"/>
          <w:lang w:val="en-GB"/>
        </w:rPr>
        <w:t>e MOISCRUST</w:t>
      </w:r>
      <w:r w:rsidRPr="00773A3B">
        <w:rPr>
          <w:rFonts w:ascii="Times New Roman" w:hAnsi="Times New Roman" w:cs="Times New Roman"/>
          <w:sz w:val="24"/>
          <w:szCs w:val="24"/>
          <w:lang w:val="en-GB"/>
        </w:rPr>
        <w:t xml:space="preserve"> dataset have previously been used to model annual variations in soil respiration rates across vegetation- and</w:t>
      </w:r>
      <w:r w:rsidR="00E53C89">
        <w:rPr>
          <w:rFonts w:ascii="Times New Roman" w:hAnsi="Times New Roman" w:cs="Times New Roman"/>
          <w:sz w:val="24"/>
          <w:szCs w:val="24"/>
          <w:lang w:val="en-GB"/>
        </w:rPr>
        <w:t xml:space="preserve"> biocrust-dominated microsites</w:t>
      </w:r>
      <w:r w:rsidR="00D12C4C">
        <w:rPr>
          <w:rFonts w:ascii="Times New Roman" w:hAnsi="Times New Roman" w:cs="Times New Roman"/>
          <w:sz w:val="24"/>
          <w:szCs w:val="24"/>
          <w:vertAlign w:val="superscript"/>
          <w:lang w:val="en-GB"/>
        </w:rPr>
        <w:t>5</w:t>
      </w:r>
      <w:ins w:id="80" w:author="Usuario" w:date="2021-09-29T12:30:00Z">
        <w:r w:rsidR="00A36843">
          <w:rPr>
            <w:rFonts w:ascii="Times New Roman" w:hAnsi="Times New Roman" w:cs="Times New Roman"/>
            <w:sz w:val="24"/>
            <w:szCs w:val="24"/>
            <w:vertAlign w:val="superscript"/>
            <w:lang w:val="en-GB"/>
          </w:rPr>
          <w:t>5</w:t>
        </w:r>
      </w:ins>
      <w:del w:id="81" w:author="Usuario" w:date="2021-09-29T12:29:00Z">
        <w:r w:rsidR="00D12C4C" w:rsidDel="00A36843">
          <w:rPr>
            <w:rFonts w:ascii="Times New Roman" w:hAnsi="Times New Roman" w:cs="Times New Roman"/>
            <w:sz w:val="24"/>
            <w:szCs w:val="24"/>
            <w:vertAlign w:val="superscript"/>
            <w:lang w:val="en-GB"/>
          </w:rPr>
          <w:delText>4</w:delText>
        </w:r>
      </w:del>
      <w:r w:rsidRPr="00773A3B">
        <w:rPr>
          <w:rFonts w:ascii="Times New Roman" w:hAnsi="Times New Roman" w:cs="Times New Roman"/>
          <w:sz w:val="24"/>
          <w:szCs w:val="24"/>
          <w:lang w:val="en-GB"/>
        </w:rPr>
        <w:t>, and to assess how vegetation, biocrusts and abiotic factors modulate wetting and dry</w:t>
      </w:r>
      <w:r w:rsidR="0042197A">
        <w:rPr>
          <w:rFonts w:ascii="Times New Roman" w:hAnsi="Times New Roman" w:cs="Times New Roman"/>
          <w:sz w:val="24"/>
          <w:szCs w:val="24"/>
          <w:lang w:val="en-GB"/>
        </w:rPr>
        <w:t>ing events</w:t>
      </w:r>
      <w:r w:rsidR="0042197A" w:rsidRPr="0042197A">
        <w:rPr>
          <w:rFonts w:ascii="Times New Roman" w:hAnsi="Times New Roman" w:cs="Times New Roman"/>
          <w:sz w:val="24"/>
          <w:szCs w:val="24"/>
          <w:vertAlign w:val="superscript"/>
          <w:lang w:val="en-GB"/>
        </w:rPr>
        <w:t>7</w:t>
      </w:r>
      <w:r w:rsidRPr="00773A3B">
        <w:rPr>
          <w:rFonts w:ascii="Times New Roman" w:hAnsi="Times New Roman" w:cs="Times New Roman"/>
          <w:sz w:val="24"/>
          <w:szCs w:val="24"/>
          <w:lang w:val="en-GB"/>
        </w:rPr>
        <w:t>. Th</w:t>
      </w:r>
      <w:r>
        <w:rPr>
          <w:rFonts w:ascii="Times New Roman" w:hAnsi="Times New Roman" w:cs="Times New Roman"/>
          <w:sz w:val="24"/>
          <w:szCs w:val="24"/>
          <w:lang w:val="en-GB"/>
        </w:rPr>
        <w:t>is</w:t>
      </w:r>
      <w:r w:rsidRPr="00773A3B">
        <w:rPr>
          <w:rFonts w:ascii="Times New Roman" w:hAnsi="Times New Roman" w:cs="Times New Roman"/>
          <w:sz w:val="24"/>
          <w:szCs w:val="24"/>
          <w:lang w:val="en-GB"/>
        </w:rPr>
        <w:t xml:space="preserve"> </w:t>
      </w:r>
      <w:r>
        <w:rPr>
          <w:rFonts w:ascii="Times New Roman" w:hAnsi="Times New Roman" w:cs="Times New Roman"/>
          <w:sz w:val="24"/>
          <w:szCs w:val="24"/>
          <w:lang w:val="en-GB"/>
        </w:rPr>
        <w:t>d</w:t>
      </w:r>
      <w:r w:rsidRPr="00773A3B">
        <w:rPr>
          <w:rFonts w:ascii="Times New Roman" w:hAnsi="Times New Roman" w:cs="Times New Roman"/>
          <w:sz w:val="24"/>
          <w:szCs w:val="24"/>
          <w:lang w:val="en-GB"/>
        </w:rPr>
        <w:t xml:space="preserve">ataset is particularly well suited for long-term studies focused on understanding </w:t>
      </w:r>
      <w:r>
        <w:rPr>
          <w:rFonts w:ascii="Times New Roman" w:hAnsi="Times New Roman" w:cs="Times New Roman"/>
          <w:sz w:val="24"/>
          <w:szCs w:val="24"/>
          <w:lang w:val="en-GB"/>
        </w:rPr>
        <w:t>spatio-</w:t>
      </w:r>
      <w:r w:rsidRPr="00773A3B">
        <w:rPr>
          <w:rFonts w:ascii="Times New Roman" w:hAnsi="Times New Roman" w:cs="Times New Roman"/>
          <w:sz w:val="24"/>
          <w:szCs w:val="24"/>
          <w:lang w:val="en-GB"/>
        </w:rPr>
        <w:t>temporal patterns of soil moisture in drylands</w:t>
      </w:r>
      <w:r w:rsidR="00D12C4C" w:rsidRPr="00D12C4C">
        <w:rPr>
          <w:rFonts w:ascii="Times New Roman" w:hAnsi="Times New Roman" w:cs="Times New Roman"/>
          <w:sz w:val="24"/>
          <w:szCs w:val="24"/>
          <w:vertAlign w:val="superscript"/>
          <w:lang w:val="en-GB"/>
        </w:rPr>
        <w:t>5</w:t>
      </w:r>
      <w:ins w:id="82" w:author="Usuario" w:date="2021-09-29T12:30:00Z">
        <w:r w:rsidR="00A36843">
          <w:rPr>
            <w:rFonts w:ascii="Times New Roman" w:hAnsi="Times New Roman" w:cs="Times New Roman"/>
            <w:sz w:val="24"/>
            <w:szCs w:val="24"/>
            <w:vertAlign w:val="superscript"/>
            <w:lang w:val="en-GB"/>
          </w:rPr>
          <w:t>6</w:t>
        </w:r>
      </w:ins>
      <w:del w:id="83" w:author="Usuario" w:date="2021-09-29T12:30:00Z">
        <w:r w:rsidR="00D12C4C" w:rsidRPr="00D12C4C" w:rsidDel="00A36843">
          <w:rPr>
            <w:rFonts w:ascii="Times New Roman" w:hAnsi="Times New Roman" w:cs="Times New Roman"/>
            <w:sz w:val="24"/>
            <w:szCs w:val="24"/>
            <w:vertAlign w:val="superscript"/>
            <w:lang w:val="en-GB"/>
          </w:rPr>
          <w:delText>5</w:delText>
        </w:r>
      </w:del>
      <w:r w:rsidRPr="00773A3B">
        <w:rPr>
          <w:rFonts w:ascii="Times New Roman" w:hAnsi="Times New Roman" w:cs="Times New Roman"/>
          <w:sz w:val="24"/>
          <w:szCs w:val="24"/>
          <w:lang w:val="en-GB"/>
        </w:rPr>
        <w:t xml:space="preserve">, </w:t>
      </w:r>
      <w:r>
        <w:rPr>
          <w:rFonts w:ascii="Times New Roman" w:hAnsi="Times New Roman" w:cs="Times New Roman"/>
          <w:sz w:val="24"/>
          <w:szCs w:val="24"/>
          <w:lang w:val="en-GB"/>
        </w:rPr>
        <w:t>a</w:t>
      </w:r>
      <w:r w:rsidRPr="00773A3B">
        <w:rPr>
          <w:rFonts w:ascii="Times New Roman" w:hAnsi="Times New Roman" w:cs="Times New Roman"/>
          <w:sz w:val="24"/>
          <w:szCs w:val="24"/>
          <w:lang w:val="en-GB"/>
        </w:rPr>
        <w:t xml:space="preserve">nd to analyse the effects of soil moisture–vegetation </w:t>
      </w:r>
      <w:r>
        <w:rPr>
          <w:rFonts w:ascii="Times New Roman" w:hAnsi="Times New Roman" w:cs="Times New Roman"/>
          <w:sz w:val="24"/>
          <w:szCs w:val="24"/>
          <w:lang w:val="en-GB"/>
        </w:rPr>
        <w:t>relationships (e.g. links</w:t>
      </w:r>
      <w:r w:rsidRPr="00773A3B">
        <w:rPr>
          <w:rFonts w:ascii="Times New Roman" w:hAnsi="Times New Roman" w:cs="Times New Roman"/>
          <w:sz w:val="24"/>
          <w:szCs w:val="24"/>
          <w:lang w:val="en-GB"/>
        </w:rPr>
        <w:t xml:space="preserve"> between plant functional types and soil moisture</w:t>
      </w:r>
      <w:r w:rsidR="00D12C4C" w:rsidRPr="00D12C4C">
        <w:rPr>
          <w:rFonts w:ascii="Times New Roman" w:hAnsi="Times New Roman" w:cs="Times New Roman"/>
          <w:sz w:val="24"/>
          <w:szCs w:val="24"/>
          <w:vertAlign w:val="superscript"/>
          <w:lang w:val="en-GB"/>
        </w:rPr>
        <w:t>5</w:t>
      </w:r>
      <w:ins w:id="84" w:author="Usuario" w:date="2021-09-29T12:30:00Z">
        <w:r w:rsidR="00A36843">
          <w:rPr>
            <w:rFonts w:ascii="Times New Roman" w:hAnsi="Times New Roman" w:cs="Times New Roman"/>
            <w:sz w:val="24"/>
            <w:szCs w:val="24"/>
            <w:vertAlign w:val="superscript"/>
            <w:lang w:val="en-GB"/>
          </w:rPr>
          <w:t>7</w:t>
        </w:r>
      </w:ins>
      <w:del w:id="85" w:author="Usuario" w:date="2021-09-29T12:30:00Z">
        <w:r w:rsidR="00D12C4C" w:rsidRPr="00D12C4C" w:rsidDel="00A36843">
          <w:rPr>
            <w:rFonts w:ascii="Times New Roman" w:hAnsi="Times New Roman" w:cs="Times New Roman"/>
            <w:sz w:val="24"/>
            <w:szCs w:val="24"/>
            <w:vertAlign w:val="superscript"/>
            <w:lang w:val="en-GB"/>
          </w:rPr>
          <w:delText>6</w:delText>
        </w:r>
      </w:del>
      <w:r>
        <w:rPr>
          <w:rFonts w:ascii="Times New Roman" w:hAnsi="Times New Roman" w:cs="Times New Roman"/>
          <w:sz w:val="24"/>
          <w:szCs w:val="24"/>
          <w:lang w:val="en-GB"/>
        </w:rPr>
        <w:t xml:space="preserve">) and feedbacks </w:t>
      </w:r>
      <w:r w:rsidRPr="00773A3B">
        <w:rPr>
          <w:rFonts w:ascii="Times New Roman" w:hAnsi="Times New Roman" w:cs="Times New Roman"/>
          <w:sz w:val="24"/>
          <w:szCs w:val="24"/>
          <w:lang w:val="en-GB"/>
        </w:rPr>
        <w:t>on the dynamics of dryland ecosystems</w:t>
      </w:r>
      <w:r w:rsidR="00D12C4C">
        <w:rPr>
          <w:rFonts w:ascii="Times New Roman" w:hAnsi="Times New Roman" w:cs="Times New Roman"/>
          <w:sz w:val="24"/>
          <w:szCs w:val="24"/>
          <w:vertAlign w:val="superscript"/>
          <w:lang w:val="en-GB"/>
        </w:rPr>
        <w:t>5</w:t>
      </w:r>
      <w:ins w:id="86" w:author="Usuario" w:date="2021-09-29T12:30:00Z">
        <w:r w:rsidR="00A36843">
          <w:rPr>
            <w:rFonts w:ascii="Times New Roman" w:hAnsi="Times New Roman" w:cs="Times New Roman"/>
            <w:sz w:val="24"/>
            <w:szCs w:val="24"/>
            <w:vertAlign w:val="superscript"/>
            <w:lang w:val="en-GB"/>
          </w:rPr>
          <w:t>8</w:t>
        </w:r>
      </w:ins>
      <w:del w:id="87" w:author="Usuario" w:date="2021-09-29T12:30:00Z">
        <w:r w:rsidR="00D12C4C" w:rsidDel="00A36843">
          <w:rPr>
            <w:rFonts w:ascii="Times New Roman" w:hAnsi="Times New Roman" w:cs="Times New Roman"/>
            <w:sz w:val="24"/>
            <w:szCs w:val="24"/>
            <w:vertAlign w:val="superscript"/>
            <w:lang w:val="en-GB"/>
          </w:rPr>
          <w:delText>7</w:delText>
        </w:r>
      </w:del>
      <w:r>
        <w:rPr>
          <w:rFonts w:ascii="Times New Roman" w:hAnsi="Times New Roman" w:cs="Times New Roman"/>
          <w:sz w:val="24"/>
          <w:szCs w:val="24"/>
          <w:lang w:val="en-GB"/>
        </w:rPr>
        <w:t xml:space="preserve">. It also can be used to evaluate </w:t>
      </w:r>
      <w:r w:rsidRPr="00773A3B">
        <w:rPr>
          <w:rFonts w:ascii="Times New Roman" w:hAnsi="Times New Roman" w:cs="Times New Roman"/>
          <w:sz w:val="24"/>
          <w:szCs w:val="24"/>
          <w:lang w:val="en-GB"/>
        </w:rPr>
        <w:t xml:space="preserve">how both vascular plants and biocrusts determine soil water dynamics in drylands, to parameterize/tune up hydrological models aiming to study the hydrological behaviour of these ecosystems and to forecast their </w:t>
      </w:r>
      <w:r w:rsidRPr="00773A3B">
        <w:rPr>
          <w:rFonts w:ascii="Times New Roman" w:hAnsi="Times New Roman" w:cs="Times New Roman"/>
          <w:sz w:val="24"/>
          <w:szCs w:val="24"/>
          <w:lang w:val="en-GB"/>
        </w:rPr>
        <w:lastRenderedPageBreak/>
        <w:t>hydrological responses to ongoing climate change</w:t>
      </w:r>
      <w:r>
        <w:rPr>
          <w:rFonts w:ascii="Times New Roman" w:hAnsi="Times New Roman" w:cs="Times New Roman"/>
          <w:sz w:val="24"/>
          <w:szCs w:val="24"/>
          <w:lang w:val="en-GB"/>
        </w:rPr>
        <w:t xml:space="preserve">. Overall, the data provided by </w:t>
      </w:r>
      <w:r w:rsidR="004E0404" w:rsidRPr="00AF4A6D">
        <w:rPr>
          <w:rFonts w:ascii="Times New Roman" w:hAnsi="Times New Roman" w:cs="Times New Roman"/>
          <w:sz w:val="24"/>
          <w:szCs w:val="24"/>
          <w:lang w:val="en-GB"/>
        </w:rPr>
        <w:t xml:space="preserve">MOISCRUST </w:t>
      </w:r>
      <w:r>
        <w:rPr>
          <w:rFonts w:ascii="Times New Roman" w:hAnsi="Times New Roman" w:cs="Times New Roman"/>
          <w:sz w:val="24"/>
          <w:szCs w:val="24"/>
          <w:lang w:val="en-GB"/>
        </w:rPr>
        <w:t>c</w:t>
      </w:r>
      <w:r w:rsidR="00B01D9E">
        <w:rPr>
          <w:rFonts w:ascii="Times New Roman" w:hAnsi="Times New Roman" w:cs="Times New Roman"/>
          <w:sz w:val="24"/>
          <w:szCs w:val="24"/>
          <w:lang w:val="en-GB"/>
        </w:rPr>
        <w:t xml:space="preserve">ontributes to </w:t>
      </w:r>
      <w:r>
        <w:rPr>
          <w:rFonts w:ascii="Times New Roman" w:hAnsi="Times New Roman" w:cs="Times New Roman"/>
          <w:sz w:val="24"/>
          <w:szCs w:val="24"/>
          <w:lang w:val="en-GB"/>
        </w:rPr>
        <w:t>advance our</w:t>
      </w:r>
      <w:r w:rsidRPr="00773A3B">
        <w:rPr>
          <w:rFonts w:ascii="Times New Roman" w:hAnsi="Times New Roman" w:cs="Times New Roman"/>
          <w:sz w:val="24"/>
          <w:szCs w:val="24"/>
          <w:lang w:val="en-GB"/>
        </w:rPr>
        <w:t xml:space="preserve"> understanding of hydrologic processes in drylands</w:t>
      </w:r>
      <w:r w:rsidR="00B01D9E">
        <w:rPr>
          <w:rFonts w:ascii="Times New Roman" w:hAnsi="Times New Roman" w:cs="Times New Roman"/>
          <w:sz w:val="24"/>
          <w:szCs w:val="24"/>
          <w:lang w:val="en-GB"/>
        </w:rPr>
        <w:t xml:space="preserve"> and as such will be of interest to both </w:t>
      </w:r>
      <w:r w:rsidR="004E0404" w:rsidRPr="00AF4A6D">
        <w:rPr>
          <w:rFonts w:ascii="Times New Roman" w:hAnsi="Times New Roman" w:cs="Times New Roman"/>
          <w:sz w:val="24"/>
          <w:szCs w:val="24"/>
          <w:lang w:val="en-GB"/>
        </w:rPr>
        <w:t xml:space="preserve">researchers and </w:t>
      </w:r>
      <w:r w:rsidR="00B01D9E">
        <w:rPr>
          <w:rFonts w:ascii="Times New Roman" w:hAnsi="Times New Roman" w:cs="Times New Roman"/>
          <w:sz w:val="24"/>
          <w:szCs w:val="24"/>
          <w:lang w:val="en-GB"/>
        </w:rPr>
        <w:t xml:space="preserve">managers </w:t>
      </w:r>
      <w:r w:rsidR="00A95048">
        <w:rPr>
          <w:rFonts w:ascii="Times New Roman" w:hAnsi="Times New Roman" w:cs="Times New Roman"/>
          <w:sz w:val="24"/>
          <w:szCs w:val="24"/>
          <w:lang w:val="en-GB"/>
        </w:rPr>
        <w:t>working</w:t>
      </w:r>
      <w:r w:rsidR="00B01D9E">
        <w:rPr>
          <w:rFonts w:ascii="Times New Roman" w:hAnsi="Times New Roman" w:cs="Times New Roman"/>
          <w:sz w:val="24"/>
          <w:szCs w:val="24"/>
          <w:lang w:val="en-GB"/>
        </w:rPr>
        <w:t xml:space="preserve"> in </w:t>
      </w:r>
      <w:r w:rsidR="00A95048">
        <w:rPr>
          <w:rFonts w:ascii="Times New Roman" w:hAnsi="Times New Roman" w:cs="Times New Roman"/>
          <w:sz w:val="24"/>
          <w:szCs w:val="24"/>
          <w:lang w:val="en-GB"/>
        </w:rPr>
        <w:t>t</w:t>
      </w:r>
      <w:r w:rsidR="00B01D9E">
        <w:rPr>
          <w:rFonts w:ascii="Times New Roman" w:hAnsi="Times New Roman" w:cs="Times New Roman"/>
          <w:sz w:val="24"/>
          <w:szCs w:val="24"/>
          <w:lang w:val="en-GB"/>
        </w:rPr>
        <w:t>hese important ecosystems</w:t>
      </w:r>
      <w:r w:rsidR="004E0404" w:rsidRPr="00AF4A6D">
        <w:rPr>
          <w:rFonts w:ascii="Times New Roman" w:hAnsi="Times New Roman" w:cs="Times New Roman"/>
          <w:sz w:val="24"/>
          <w:szCs w:val="24"/>
          <w:lang w:val="en-GB"/>
        </w:rPr>
        <w:t>.</w:t>
      </w:r>
    </w:p>
    <w:p w14:paraId="7454A0EE" w14:textId="77777777" w:rsidR="00040CC8" w:rsidRPr="00AF4A6D" w:rsidRDefault="004E0404">
      <w:pPr>
        <w:spacing w:line="480" w:lineRule="auto"/>
        <w:jc w:val="both"/>
        <w:rPr>
          <w:rFonts w:ascii="Times New Roman" w:hAnsi="Times New Roman" w:cs="Times New Roman"/>
          <w:b/>
          <w:sz w:val="24"/>
          <w:szCs w:val="24"/>
          <w:lang w:val="en-GB"/>
        </w:rPr>
      </w:pPr>
      <w:r w:rsidRPr="00AF4A6D">
        <w:rPr>
          <w:rFonts w:ascii="Times New Roman" w:hAnsi="Times New Roman" w:cs="Times New Roman"/>
          <w:b/>
          <w:sz w:val="24"/>
          <w:szCs w:val="24"/>
          <w:lang w:val="en-GB"/>
        </w:rPr>
        <w:t>Usage Notes</w:t>
      </w:r>
    </w:p>
    <w:p w14:paraId="6DAEC15F" w14:textId="67251EA2" w:rsidR="00040CC8" w:rsidRPr="00AF4A6D" w:rsidRDefault="004E0404">
      <w:pPr>
        <w:spacing w:line="480" w:lineRule="auto"/>
        <w:jc w:val="both"/>
        <w:rPr>
          <w:rFonts w:ascii="Times New Roman" w:hAnsi="Times New Roman" w:cs="Times New Roman"/>
          <w:sz w:val="24"/>
          <w:szCs w:val="24"/>
          <w:lang w:val="en-GB"/>
        </w:rPr>
      </w:pPr>
      <w:r w:rsidRPr="00AF4A6D">
        <w:rPr>
          <w:rFonts w:ascii="Times New Roman" w:hAnsi="Times New Roman" w:cs="Times New Roman"/>
          <w:sz w:val="24"/>
          <w:szCs w:val="24"/>
          <w:lang w:val="en-GB"/>
        </w:rPr>
        <w:t>When using data from the MOISCRUST dataset please cite this publication. Both data and code are available under a Creative Commons Attribution 4.0 International Public License, whereby anyone may freely use data and adapt our dataset, as long as the original source is credited, the original license is linked, and any changes to our data are indicated in subsequent use.</w:t>
      </w:r>
    </w:p>
    <w:p w14:paraId="643D3D8A" w14:textId="77777777" w:rsidR="00040CC8" w:rsidRPr="00AF4A6D" w:rsidRDefault="004E0404">
      <w:pPr>
        <w:spacing w:line="480" w:lineRule="auto"/>
        <w:jc w:val="both"/>
        <w:rPr>
          <w:rFonts w:ascii="Times New Roman" w:hAnsi="Times New Roman" w:cs="Times New Roman"/>
          <w:b/>
          <w:sz w:val="24"/>
          <w:szCs w:val="24"/>
          <w:lang w:val="en-GB"/>
        </w:rPr>
      </w:pPr>
      <w:r w:rsidRPr="00AF4A6D">
        <w:rPr>
          <w:rFonts w:ascii="Times New Roman" w:hAnsi="Times New Roman" w:cs="Times New Roman"/>
          <w:b/>
          <w:sz w:val="24"/>
          <w:szCs w:val="24"/>
          <w:lang w:val="en-GB"/>
        </w:rPr>
        <w:t>Code availability</w:t>
      </w:r>
    </w:p>
    <w:p w14:paraId="1C6EC3DB" w14:textId="7F67B183" w:rsidR="00040CC8" w:rsidRPr="00AF4A6D" w:rsidRDefault="004E0404">
      <w:pPr>
        <w:spacing w:line="480" w:lineRule="auto"/>
        <w:jc w:val="both"/>
        <w:rPr>
          <w:rFonts w:ascii="Times New Roman" w:hAnsi="Times New Roman" w:cs="Times New Roman"/>
          <w:sz w:val="24"/>
          <w:szCs w:val="24"/>
          <w:lang w:val="en-GB"/>
        </w:rPr>
      </w:pPr>
      <w:r w:rsidRPr="00AF4A6D">
        <w:rPr>
          <w:rFonts w:ascii="Times New Roman" w:hAnsi="Times New Roman" w:cs="Times New Roman"/>
          <w:sz w:val="24"/>
          <w:szCs w:val="24"/>
          <w:lang w:val="en-GB"/>
        </w:rPr>
        <w:t>The code used for data imputation and data</w:t>
      </w:r>
      <w:r w:rsidR="00647636">
        <w:rPr>
          <w:rFonts w:ascii="Times New Roman" w:hAnsi="Times New Roman" w:cs="Times New Roman"/>
          <w:sz w:val="24"/>
          <w:szCs w:val="24"/>
          <w:lang w:val="en-GB"/>
        </w:rPr>
        <w:t>set</w:t>
      </w:r>
      <w:r w:rsidRPr="00AF4A6D">
        <w:rPr>
          <w:rFonts w:ascii="Times New Roman" w:hAnsi="Times New Roman" w:cs="Times New Roman"/>
          <w:sz w:val="24"/>
          <w:szCs w:val="24"/>
          <w:lang w:val="en-GB"/>
        </w:rPr>
        <w:t xml:space="preserve"> formatting is available in Figshare</w:t>
      </w:r>
      <w:r w:rsidR="00D12C4C">
        <w:rPr>
          <w:rFonts w:ascii="Times New Roman" w:hAnsi="Times New Roman" w:cs="Times New Roman"/>
          <w:sz w:val="24"/>
          <w:szCs w:val="24"/>
          <w:vertAlign w:val="superscript"/>
          <w:lang w:val="en-GB"/>
        </w:rPr>
        <w:t>5</w:t>
      </w:r>
      <w:ins w:id="88" w:author="Usuario" w:date="2021-09-29T12:30:00Z">
        <w:r w:rsidR="00A36843">
          <w:rPr>
            <w:rFonts w:ascii="Times New Roman" w:hAnsi="Times New Roman" w:cs="Times New Roman"/>
            <w:sz w:val="24"/>
            <w:szCs w:val="24"/>
            <w:vertAlign w:val="superscript"/>
            <w:lang w:val="en-GB"/>
          </w:rPr>
          <w:t>3</w:t>
        </w:r>
      </w:ins>
      <w:del w:id="89" w:author="Usuario" w:date="2021-09-29T12:30:00Z">
        <w:r w:rsidR="00D12C4C" w:rsidDel="00A36843">
          <w:rPr>
            <w:rFonts w:ascii="Times New Roman" w:hAnsi="Times New Roman" w:cs="Times New Roman"/>
            <w:sz w:val="24"/>
            <w:szCs w:val="24"/>
            <w:vertAlign w:val="superscript"/>
            <w:lang w:val="en-GB"/>
          </w:rPr>
          <w:delText>2</w:delText>
        </w:r>
      </w:del>
      <w:r w:rsidRPr="00AF4A6D">
        <w:rPr>
          <w:rFonts w:ascii="Times New Roman" w:hAnsi="Times New Roman" w:cs="Times New Roman"/>
          <w:sz w:val="24"/>
          <w:szCs w:val="24"/>
          <w:lang w:val="en-GB"/>
        </w:rPr>
        <w:t>.</w:t>
      </w:r>
    </w:p>
    <w:p w14:paraId="605C7189" w14:textId="5320FC74" w:rsidR="00040CC8" w:rsidRDefault="004E0404">
      <w:pPr>
        <w:spacing w:line="480" w:lineRule="auto"/>
        <w:jc w:val="both"/>
        <w:rPr>
          <w:rFonts w:ascii="Times New Roman" w:hAnsi="Times New Roman" w:cs="Times New Roman"/>
          <w:b/>
          <w:sz w:val="24"/>
          <w:szCs w:val="24"/>
          <w:lang w:val="en-GB"/>
        </w:rPr>
      </w:pPr>
      <w:r w:rsidRPr="00AF4A6D">
        <w:rPr>
          <w:rFonts w:ascii="Times New Roman" w:hAnsi="Times New Roman" w:cs="Times New Roman"/>
          <w:b/>
          <w:sz w:val="24"/>
          <w:szCs w:val="24"/>
          <w:lang w:val="en-GB"/>
        </w:rPr>
        <w:t>References</w:t>
      </w:r>
    </w:p>
    <w:p w14:paraId="249A7C17" w14:textId="77777777" w:rsidR="00CE2A7C" w:rsidRDefault="00CE2A7C" w:rsidP="00CE2A7C">
      <w:pPr>
        <w:spacing w:line="480" w:lineRule="auto"/>
        <w:jc w:val="both"/>
        <w:rPr>
          <w:rFonts w:ascii="Times New Roman" w:hAnsi="Times New Roman" w:cs="Times New Roman"/>
          <w:sz w:val="24"/>
          <w:szCs w:val="24"/>
          <w:lang w:val="en-GB"/>
        </w:rPr>
      </w:pPr>
      <w:r w:rsidRPr="00AF4A6D">
        <w:rPr>
          <w:rFonts w:ascii="Times New Roman" w:hAnsi="Times New Roman" w:cs="Times New Roman"/>
          <w:sz w:val="24"/>
          <w:szCs w:val="24"/>
          <w:lang w:val="en-GB"/>
        </w:rPr>
        <w:t xml:space="preserve">1. </w:t>
      </w:r>
      <w:r w:rsidRPr="00AF4A6D">
        <w:rPr>
          <w:rFonts w:ascii="Times New Roman" w:hAnsi="Times New Roman" w:cs="Times New Roman"/>
          <w:sz w:val="24"/>
          <w:szCs w:val="24"/>
          <w:lang w:val="en-US"/>
        </w:rPr>
        <w:t>Cherlet, M., Hutchinson, C., Reynolds, J., Hill, J., Sommer, S., von Maltitz, G. (Eds.).</w:t>
      </w:r>
      <w:r w:rsidRPr="00AF4A6D">
        <w:rPr>
          <w:rFonts w:ascii="Times New Roman" w:hAnsi="Times New Roman" w:cs="Times New Roman"/>
          <w:sz w:val="24"/>
          <w:szCs w:val="24"/>
          <w:lang w:val="en-GB"/>
        </w:rPr>
        <w:t xml:space="preserve"> </w:t>
      </w:r>
      <w:r w:rsidRPr="00AF4A6D">
        <w:rPr>
          <w:rFonts w:ascii="Times New Roman" w:hAnsi="Times New Roman" w:cs="Times New Roman"/>
          <w:i/>
          <w:iCs/>
          <w:sz w:val="24"/>
          <w:szCs w:val="24"/>
          <w:lang w:val="en-GB"/>
        </w:rPr>
        <w:t>World Atlas of Desertification</w:t>
      </w:r>
      <w:r w:rsidRPr="00AF4A6D">
        <w:rPr>
          <w:rFonts w:ascii="Times New Roman" w:hAnsi="Times New Roman" w:cs="Times New Roman"/>
          <w:sz w:val="24"/>
          <w:szCs w:val="24"/>
          <w:lang w:val="en-GB"/>
        </w:rPr>
        <w:t>. Luxembourg: Publication Office of the European Union (2018).</w:t>
      </w:r>
    </w:p>
    <w:p w14:paraId="55973F8B" w14:textId="77777777" w:rsidR="00CE2A7C" w:rsidRPr="00AF4A6D"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w:t>
      </w:r>
      <w:r w:rsidRPr="00AF4A6D">
        <w:rPr>
          <w:rFonts w:ascii="Times New Roman" w:hAnsi="Times New Roman" w:cs="Times New Roman"/>
          <w:sz w:val="24"/>
          <w:szCs w:val="24"/>
          <w:lang w:val="en-GB"/>
        </w:rPr>
        <w:t xml:space="preserve">. Belnap, J. The potential roles of biological soil crusts in dryland hydrologic cycles. </w:t>
      </w:r>
      <w:r w:rsidRPr="00AF4A6D">
        <w:rPr>
          <w:rFonts w:ascii="Times New Roman" w:hAnsi="Times New Roman" w:cs="Times New Roman"/>
          <w:i/>
          <w:sz w:val="24"/>
          <w:szCs w:val="24"/>
          <w:lang w:val="en-GB"/>
        </w:rPr>
        <w:t>Hydrol. Process.</w:t>
      </w:r>
      <w:r w:rsidRPr="00AF4A6D">
        <w:rPr>
          <w:rFonts w:ascii="Times New Roman" w:hAnsi="Times New Roman" w:cs="Times New Roman"/>
          <w:sz w:val="24"/>
          <w:szCs w:val="24"/>
          <w:lang w:val="en-GB"/>
        </w:rPr>
        <w:t xml:space="preserve"> </w:t>
      </w:r>
      <w:r w:rsidRPr="00AF4A6D">
        <w:rPr>
          <w:rFonts w:ascii="Times New Roman" w:hAnsi="Times New Roman" w:cs="Times New Roman"/>
          <w:b/>
          <w:sz w:val="24"/>
          <w:szCs w:val="24"/>
          <w:lang w:val="en-GB"/>
        </w:rPr>
        <w:t>20</w:t>
      </w:r>
      <w:r w:rsidRPr="00AF4A6D">
        <w:rPr>
          <w:rFonts w:ascii="Times New Roman" w:hAnsi="Times New Roman" w:cs="Times New Roman"/>
          <w:sz w:val="24"/>
          <w:szCs w:val="24"/>
          <w:lang w:val="en-GB"/>
        </w:rPr>
        <w:t>, 3159–78 (2006).</w:t>
      </w:r>
    </w:p>
    <w:p w14:paraId="266D9263" w14:textId="77777777" w:rsidR="00CE2A7C" w:rsidRPr="00AF4A6D" w:rsidRDefault="00CE2A7C" w:rsidP="00CE2A7C">
      <w:pPr>
        <w:spacing w:line="480" w:lineRule="auto"/>
        <w:jc w:val="both"/>
        <w:rPr>
          <w:rFonts w:ascii="Times New Roman" w:hAnsi="Times New Roman" w:cs="Times New Roman"/>
          <w:sz w:val="24"/>
          <w:szCs w:val="24"/>
          <w:lang w:val="en-GB"/>
        </w:rPr>
      </w:pPr>
      <w:r w:rsidRPr="00C87C35">
        <w:rPr>
          <w:rFonts w:ascii="Times New Roman" w:hAnsi="Times New Roman" w:cs="Times New Roman"/>
          <w:sz w:val="24"/>
          <w:szCs w:val="24"/>
          <w:lang w:val="en-GB"/>
        </w:rPr>
        <w:t xml:space="preserve">3. Maestre, F.T. et al. </w:t>
      </w:r>
      <w:r w:rsidRPr="00AF4A6D">
        <w:rPr>
          <w:rFonts w:ascii="Times New Roman" w:hAnsi="Times New Roman" w:cs="Times New Roman"/>
          <w:sz w:val="24"/>
          <w:szCs w:val="24"/>
          <w:lang w:val="en-GB"/>
        </w:rPr>
        <w:t xml:space="preserve">Ecology and functional roles of biological soil crusts in semi-arid ecosystems of Spain. </w:t>
      </w:r>
      <w:r w:rsidRPr="00AF4A6D">
        <w:rPr>
          <w:rFonts w:ascii="Times New Roman" w:hAnsi="Times New Roman" w:cs="Times New Roman"/>
          <w:i/>
          <w:sz w:val="24"/>
          <w:szCs w:val="24"/>
          <w:lang w:val="en-GB"/>
        </w:rPr>
        <w:t>J. Arid Environ.</w:t>
      </w:r>
      <w:r w:rsidRPr="00AF4A6D">
        <w:rPr>
          <w:rFonts w:ascii="Times New Roman" w:hAnsi="Times New Roman" w:cs="Times New Roman"/>
          <w:sz w:val="24"/>
          <w:szCs w:val="24"/>
          <w:lang w:val="en-GB"/>
        </w:rPr>
        <w:t xml:space="preserve"> </w:t>
      </w:r>
      <w:r w:rsidRPr="00AF4A6D">
        <w:rPr>
          <w:rFonts w:ascii="Times New Roman" w:hAnsi="Times New Roman" w:cs="Times New Roman"/>
          <w:b/>
          <w:sz w:val="24"/>
          <w:szCs w:val="24"/>
          <w:lang w:val="en-GB"/>
        </w:rPr>
        <w:t>75</w:t>
      </w:r>
      <w:r w:rsidRPr="00AF4A6D">
        <w:rPr>
          <w:rFonts w:ascii="Times New Roman" w:hAnsi="Times New Roman" w:cs="Times New Roman"/>
          <w:sz w:val="24"/>
          <w:szCs w:val="24"/>
          <w:lang w:val="en-GB"/>
        </w:rPr>
        <w:t>, 1282–91 (2011).</w:t>
      </w:r>
    </w:p>
    <w:p w14:paraId="5495A01A" w14:textId="77777777" w:rsidR="00CE2A7C" w:rsidRPr="00F02C0E"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4. </w:t>
      </w:r>
      <w:r w:rsidRPr="001C5F2A">
        <w:rPr>
          <w:rFonts w:ascii="Times New Roman" w:hAnsi="Times New Roman" w:cs="Times New Roman"/>
          <w:sz w:val="24"/>
          <w:szCs w:val="24"/>
          <w:lang w:val="en-GB"/>
        </w:rPr>
        <w:t xml:space="preserve">Noy-Meir, I. Desert ecosystems: environment and producers. </w:t>
      </w:r>
      <w:r w:rsidRPr="001C5F2A">
        <w:rPr>
          <w:rFonts w:ascii="Times New Roman" w:hAnsi="Times New Roman" w:cs="Times New Roman"/>
          <w:i/>
          <w:sz w:val="24"/>
          <w:szCs w:val="24"/>
          <w:lang w:val="en-GB"/>
        </w:rPr>
        <w:t xml:space="preserve">Annu. Rev. Ecol. Evol. </w:t>
      </w:r>
      <w:r w:rsidRPr="00F02C0E">
        <w:rPr>
          <w:rFonts w:ascii="Times New Roman" w:hAnsi="Times New Roman" w:cs="Times New Roman"/>
          <w:i/>
          <w:sz w:val="24"/>
          <w:szCs w:val="24"/>
          <w:lang w:val="en-GB"/>
        </w:rPr>
        <w:t>Syst.</w:t>
      </w:r>
      <w:r w:rsidRPr="00F02C0E">
        <w:rPr>
          <w:rFonts w:ascii="Times New Roman" w:hAnsi="Times New Roman" w:cs="Times New Roman"/>
          <w:sz w:val="24"/>
          <w:szCs w:val="24"/>
          <w:lang w:val="en-GB"/>
        </w:rPr>
        <w:t xml:space="preserve"> </w:t>
      </w:r>
      <w:r w:rsidRPr="00F02C0E">
        <w:rPr>
          <w:rFonts w:ascii="Times New Roman" w:hAnsi="Times New Roman" w:cs="Times New Roman"/>
          <w:b/>
          <w:sz w:val="24"/>
          <w:szCs w:val="24"/>
          <w:lang w:val="en-GB"/>
        </w:rPr>
        <w:t>4(1)</w:t>
      </w:r>
      <w:r w:rsidRPr="00F02C0E">
        <w:rPr>
          <w:rFonts w:ascii="Times New Roman" w:hAnsi="Times New Roman" w:cs="Times New Roman"/>
          <w:sz w:val="24"/>
          <w:szCs w:val="24"/>
          <w:lang w:val="en-GB"/>
        </w:rPr>
        <w:t>, 25–51 (1973).</w:t>
      </w:r>
    </w:p>
    <w:p w14:paraId="0B2BF1DF" w14:textId="77777777" w:rsidR="00CE2A7C"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5</w:t>
      </w:r>
      <w:r w:rsidRPr="001C5F2A">
        <w:rPr>
          <w:rFonts w:ascii="Times New Roman" w:hAnsi="Times New Roman" w:cs="Times New Roman"/>
          <w:sz w:val="24"/>
          <w:szCs w:val="24"/>
          <w:lang w:val="en-GB"/>
        </w:rPr>
        <w:t xml:space="preserve">. Puigdefábregas, J., Sole, A., Gutierrez, L., Del Barrio, G., &amp; Boer, M. Scales and processes of water and sediment redistribution in drylands: results from the Rambla Honda field site in Southeast Spain. </w:t>
      </w:r>
      <w:r w:rsidRPr="001C5F2A">
        <w:rPr>
          <w:rFonts w:ascii="Times New Roman" w:hAnsi="Times New Roman" w:cs="Times New Roman"/>
          <w:sz w:val="24"/>
          <w:szCs w:val="24"/>
          <w:lang w:val="en-GB"/>
        </w:rPr>
        <w:tab/>
      </w:r>
      <w:r w:rsidRPr="001C5F2A">
        <w:rPr>
          <w:rFonts w:ascii="Times New Roman" w:hAnsi="Times New Roman" w:cs="Times New Roman"/>
          <w:i/>
          <w:sz w:val="24"/>
          <w:szCs w:val="24"/>
          <w:lang w:val="en-GB"/>
        </w:rPr>
        <w:t>Earth-Sci. Rev.</w:t>
      </w:r>
      <w:r>
        <w:rPr>
          <w:rFonts w:ascii="Times New Roman" w:hAnsi="Times New Roman" w:cs="Times New Roman"/>
          <w:sz w:val="24"/>
          <w:szCs w:val="24"/>
          <w:lang w:val="en-GB"/>
        </w:rPr>
        <w:t xml:space="preserve"> </w:t>
      </w:r>
      <w:r w:rsidRPr="001C5F2A">
        <w:rPr>
          <w:rFonts w:ascii="Times New Roman" w:hAnsi="Times New Roman" w:cs="Times New Roman"/>
          <w:b/>
          <w:sz w:val="24"/>
          <w:szCs w:val="24"/>
          <w:lang w:val="en-GB"/>
        </w:rPr>
        <w:t>48(1-2)</w:t>
      </w:r>
      <w:r>
        <w:rPr>
          <w:rFonts w:ascii="Times New Roman" w:hAnsi="Times New Roman" w:cs="Times New Roman"/>
          <w:sz w:val="24"/>
          <w:szCs w:val="24"/>
          <w:lang w:val="en-GB"/>
        </w:rPr>
        <w:t>, 39</w:t>
      </w:r>
      <w:r w:rsidRPr="00F02C0E">
        <w:rPr>
          <w:rFonts w:ascii="Times New Roman" w:hAnsi="Times New Roman" w:cs="Times New Roman"/>
          <w:sz w:val="24"/>
          <w:szCs w:val="24"/>
          <w:lang w:val="en-GB"/>
        </w:rPr>
        <w:t>–</w:t>
      </w:r>
      <w:r>
        <w:rPr>
          <w:rFonts w:ascii="Times New Roman" w:hAnsi="Times New Roman" w:cs="Times New Roman"/>
          <w:sz w:val="24"/>
          <w:szCs w:val="24"/>
          <w:lang w:val="en-GB"/>
        </w:rPr>
        <w:t xml:space="preserve">70 </w:t>
      </w:r>
      <w:r w:rsidRPr="001C5F2A">
        <w:rPr>
          <w:rFonts w:ascii="Times New Roman" w:hAnsi="Times New Roman" w:cs="Times New Roman"/>
          <w:sz w:val="24"/>
          <w:szCs w:val="24"/>
          <w:lang w:val="en-GB"/>
        </w:rPr>
        <w:t>(1999).</w:t>
      </w:r>
    </w:p>
    <w:p w14:paraId="2FEAA51F" w14:textId="77777777" w:rsidR="00CE2A7C"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6. </w:t>
      </w:r>
      <w:r w:rsidRPr="001C5F2A">
        <w:rPr>
          <w:rFonts w:ascii="Times New Roman" w:hAnsi="Times New Roman" w:cs="Times New Roman"/>
          <w:sz w:val="24"/>
          <w:szCs w:val="24"/>
          <w:lang w:val="en-GB"/>
        </w:rPr>
        <w:t xml:space="preserve">Puigdefábregas, J. The role of vegetation patterns in structuring runoff and sediment fluxes in drylands. </w:t>
      </w:r>
      <w:r w:rsidRPr="001C5F2A">
        <w:rPr>
          <w:rFonts w:ascii="Times New Roman" w:hAnsi="Times New Roman" w:cs="Times New Roman"/>
          <w:i/>
          <w:sz w:val="24"/>
          <w:szCs w:val="24"/>
          <w:lang w:val="en-GB"/>
        </w:rPr>
        <w:t>Earth Surf. Process. Landf.</w:t>
      </w:r>
      <w:r>
        <w:rPr>
          <w:rFonts w:ascii="Times New Roman" w:hAnsi="Times New Roman" w:cs="Times New Roman"/>
          <w:sz w:val="24"/>
          <w:szCs w:val="24"/>
          <w:lang w:val="en-GB"/>
        </w:rPr>
        <w:t xml:space="preserve"> </w:t>
      </w:r>
      <w:r w:rsidRPr="001C5F2A">
        <w:rPr>
          <w:rFonts w:ascii="Times New Roman" w:hAnsi="Times New Roman" w:cs="Times New Roman"/>
          <w:b/>
          <w:sz w:val="24"/>
          <w:szCs w:val="24"/>
          <w:lang w:val="en-GB"/>
        </w:rPr>
        <w:t>30(2)</w:t>
      </w:r>
      <w:r>
        <w:rPr>
          <w:rFonts w:ascii="Times New Roman" w:hAnsi="Times New Roman" w:cs="Times New Roman"/>
          <w:sz w:val="24"/>
          <w:szCs w:val="24"/>
          <w:lang w:val="en-GB"/>
        </w:rPr>
        <w:t>, 133</w:t>
      </w:r>
      <w:r w:rsidRPr="001C5F2A">
        <w:rPr>
          <w:rFonts w:ascii="Times New Roman" w:hAnsi="Times New Roman" w:cs="Times New Roman"/>
          <w:sz w:val="24"/>
          <w:szCs w:val="24"/>
          <w:lang w:val="en-GB"/>
        </w:rPr>
        <w:t>–</w:t>
      </w:r>
      <w:r>
        <w:rPr>
          <w:rFonts w:ascii="Times New Roman" w:hAnsi="Times New Roman" w:cs="Times New Roman"/>
          <w:sz w:val="24"/>
          <w:szCs w:val="24"/>
          <w:lang w:val="en-GB"/>
        </w:rPr>
        <w:t>147</w:t>
      </w:r>
      <w:r w:rsidRPr="001C5F2A">
        <w:rPr>
          <w:rFonts w:ascii="Times New Roman" w:hAnsi="Times New Roman" w:cs="Times New Roman"/>
          <w:sz w:val="24"/>
          <w:szCs w:val="24"/>
          <w:lang w:val="en-GB"/>
        </w:rPr>
        <w:t xml:space="preserve"> (2005).</w:t>
      </w:r>
    </w:p>
    <w:p w14:paraId="57CD5713" w14:textId="77777777" w:rsidR="00CE2A7C" w:rsidRPr="00AF4A6D" w:rsidRDefault="00CE2A7C" w:rsidP="00CE2A7C">
      <w:pPr>
        <w:spacing w:line="480" w:lineRule="auto"/>
        <w:jc w:val="both"/>
        <w:rPr>
          <w:rFonts w:ascii="Times New Roman" w:hAnsi="Times New Roman" w:cs="Times New Roman"/>
          <w:sz w:val="24"/>
          <w:szCs w:val="24"/>
          <w:lang w:val="en-GB"/>
        </w:rPr>
      </w:pPr>
      <w:r w:rsidRPr="00AF4A6D">
        <w:rPr>
          <w:rFonts w:ascii="Times New Roman" w:hAnsi="Times New Roman" w:cs="Times New Roman"/>
          <w:sz w:val="24"/>
          <w:szCs w:val="24"/>
          <w:lang w:val="en-GB"/>
        </w:rPr>
        <w:t xml:space="preserve">7. Berdugo, M., Soliveres, S. &amp; Maestre, F.T. Vascular plants and biocrusts modulate how abiotic factors affect wetting and drying events in drylands. </w:t>
      </w:r>
      <w:r w:rsidRPr="00AF4A6D">
        <w:rPr>
          <w:rFonts w:ascii="Times New Roman" w:hAnsi="Times New Roman" w:cs="Times New Roman"/>
          <w:i/>
          <w:sz w:val="24"/>
          <w:szCs w:val="24"/>
          <w:lang w:val="en-GB"/>
        </w:rPr>
        <w:t>Ecosystems</w:t>
      </w:r>
      <w:r w:rsidRPr="00AF4A6D">
        <w:rPr>
          <w:rFonts w:ascii="Times New Roman" w:hAnsi="Times New Roman" w:cs="Times New Roman"/>
          <w:sz w:val="24"/>
          <w:szCs w:val="24"/>
          <w:lang w:val="en-GB"/>
        </w:rPr>
        <w:t xml:space="preserve"> </w:t>
      </w:r>
      <w:r w:rsidRPr="00AF4A6D">
        <w:rPr>
          <w:rFonts w:ascii="Times New Roman" w:hAnsi="Times New Roman" w:cs="Times New Roman"/>
          <w:b/>
          <w:sz w:val="24"/>
          <w:szCs w:val="24"/>
          <w:lang w:val="en-GB"/>
        </w:rPr>
        <w:t>17(7)</w:t>
      </w:r>
      <w:r w:rsidRPr="00AF4A6D">
        <w:rPr>
          <w:rFonts w:ascii="Times New Roman" w:hAnsi="Times New Roman" w:cs="Times New Roman"/>
          <w:sz w:val="24"/>
          <w:szCs w:val="24"/>
          <w:lang w:val="en-GB"/>
        </w:rPr>
        <w:t>, 1242–1256 (2014).</w:t>
      </w:r>
    </w:p>
    <w:p w14:paraId="7B92524F" w14:textId="77777777" w:rsidR="00CE2A7C" w:rsidRPr="00AF4A6D"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8</w:t>
      </w:r>
      <w:r w:rsidRPr="00AF4A6D">
        <w:rPr>
          <w:rFonts w:ascii="Times New Roman" w:hAnsi="Times New Roman" w:cs="Times New Roman"/>
          <w:sz w:val="24"/>
          <w:szCs w:val="24"/>
          <w:lang w:val="en-GB"/>
        </w:rPr>
        <w:t>. Meza, F.J., Montes, C., Bravo-Martínez, F., Serrano-Ortiz, P. &amp; Kowalski, A.S. Soil water content effects on net ecosystem CO</w:t>
      </w:r>
      <w:r w:rsidRPr="00AF4A6D">
        <w:rPr>
          <w:rFonts w:ascii="Times New Roman" w:hAnsi="Times New Roman" w:cs="Times New Roman"/>
          <w:sz w:val="24"/>
          <w:szCs w:val="24"/>
          <w:vertAlign w:val="subscript"/>
          <w:lang w:val="en-GB"/>
        </w:rPr>
        <w:t>2</w:t>
      </w:r>
      <w:r w:rsidRPr="00AF4A6D">
        <w:rPr>
          <w:rFonts w:ascii="Times New Roman" w:hAnsi="Times New Roman" w:cs="Times New Roman"/>
          <w:sz w:val="24"/>
          <w:szCs w:val="24"/>
          <w:lang w:val="en-GB"/>
        </w:rPr>
        <w:t xml:space="preserve"> exchange and actual evapotranspiration in a Mediterranean semiarid savanna of Central Chile. </w:t>
      </w:r>
      <w:r w:rsidRPr="00AF4A6D">
        <w:rPr>
          <w:rFonts w:ascii="Times New Roman" w:hAnsi="Times New Roman" w:cs="Times New Roman"/>
          <w:i/>
          <w:sz w:val="24"/>
          <w:szCs w:val="24"/>
          <w:lang w:val="en-GB"/>
        </w:rPr>
        <w:t>Sci. Rep.</w:t>
      </w:r>
      <w:r w:rsidRPr="00AF4A6D">
        <w:rPr>
          <w:rFonts w:ascii="Times New Roman" w:hAnsi="Times New Roman" w:cs="Times New Roman"/>
          <w:sz w:val="24"/>
          <w:szCs w:val="24"/>
          <w:lang w:val="en-GB"/>
        </w:rPr>
        <w:t xml:space="preserve"> </w:t>
      </w:r>
      <w:r w:rsidRPr="00AF4A6D">
        <w:rPr>
          <w:rFonts w:ascii="Times New Roman" w:hAnsi="Times New Roman" w:cs="Times New Roman"/>
          <w:b/>
          <w:sz w:val="24"/>
          <w:szCs w:val="24"/>
          <w:lang w:val="en-GB"/>
        </w:rPr>
        <w:t>8</w:t>
      </w:r>
      <w:r w:rsidRPr="00AF4A6D">
        <w:rPr>
          <w:rFonts w:ascii="Times New Roman" w:hAnsi="Times New Roman" w:cs="Times New Roman"/>
          <w:sz w:val="24"/>
          <w:szCs w:val="24"/>
          <w:lang w:val="en-GB"/>
        </w:rPr>
        <w:t>, 8570 (2018).</w:t>
      </w:r>
    </w:p>
    <w:p w14:paraId="376C9BCF" w14:textId="77777777" w:rsidR="00CE2A7C" w:rsidRPr="00740883"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9</w:t>
      </w:r>
      <w:r w:rsidRPr="00AF4A6D">
        <w:rPr>
          <w:rFonts w:ascii="Times New Roman" w:hAnsi="Times New Roman" w:cs="Times New Roman"/>
          <w:sz w:val="24"/>
          <w:szCs w:val="24"/>
          <w:lang w:val="en-GB"/>
        </w:rPr>
        <w:t xml:space="preserve">. Austin, A.T. </w:t>
      </w:r>
      <w:r w:rsidRPr="00C87C35">
        <w:rPr>
          <w:rFonts w:ascii="Times New Roman" w:hAnsi="Times New Roman" w:cs="Times New Roman"/>
          <w:sz w:val="24"/>
          <w:szCs w:val="24"/>
          <w:lang w:val="en-GB"/>
        </w:rPr>
        <w:t xml:space="preserve">et al. </w:t>
      </w:r>
      <w:r w:rsidRPr="00AF4A6D">
        <w:rPr>
          <w:rFonts w:ascii="Times New Roman" w:hAnsi="Times New Roman" w:cs="Times New Roman"/>
          <w:sz w:val="24"/>
          <w:szCs w:val="24"/>
          <w:lang w:val="en-GB"/>
        </w:rPr>
        <w:t xml:space="preserve">Water pulses and biogeochemical cycles in arid and semiarid ecosystems. </w:t>
      </w:r>
      <w:r w:rsidRPr="00AF4A6D">
        <w:rPr>
          <w:rFonts w:ascii="Times New Roman" w:hAnsi="Times New Roman" w:cs="Times New Roman"/>
          <w:i/>
          <w:sz w:val="24"/>
          <w:szCs w:val="24"/>
          <w:lang w:val="en-GB"/>
        </w:rPr>
        <w:t>Oecologia</w:t>
      </w:r>
      <w:r w:rsidRPr="00AF4A6D">
        <w:rPr>
          <w:rFonts w:ascii="Times New Roman" w:hAnsi="Times New Roman" w:cs="Times New Roman"/>
          <w:sz w:val="24"/>
          <w:szCs w:val="24"/>
          <w:lang w:val="en-GB"/>
        </w:rPr>
        <w:t xml:space="preserve"> </w:t>
      </w:r>
      <w:r w:rsidRPr="00AF4A6D">
        <w:rPr>
          <w:rFonts w:ascii="Times New Roman" w:hAnsi="Times New Roman" w:cs="Times New Roman"/>
          <w:b/>
          <w:sz w:val="24"/>
          <w:szCs w:val="24"/>
          <w:lang w:val="en-GB"/>
        </w:rPr>
        <w:t>141</w:t>
      </w:r>
      <w:r w:rsidRPr="00AF4A6D">
        <w:rPr>
          <w:rFonts w:ascii="Times New Roman" w:hAnsi="Times New Roman" w:cs="Times New Roman"/>
          <w:sz w:val="24"/>
          <w:szCs w:val="24"/>
          <w:lang w:val="en-GB"/>
        </w:rPr>
        <w:t>, 221–35 (2004).</w:t>
      </w:r>
    </w:p>
    <w:p w14:paraId="5CA21875" w14:textId="77777777" w:rsidR="00CE2A7C" w:rsidRPr="00AF4A6D"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10</w:t>
      </w:r>
      <w:r w:rsidRPr="00AF4A6D">
        <w:rPr>
          <w:rFonts w:ascii="Times New Roman" w:hAnsi="Times New Roman" w:cs="Times New Roman"/>
          <w:sz w:val="24"/>
          <w:szCs w:val="24"/>
          <w:lang w:val="en-GB"/>
        </w:rPr>
        <w:t xml:space="preserve">. Safirel, U &amp; Adeel, Z. </w:t>
      </w:r>
      <w:r w:rsidRPr="00AF4A6D">
        <w:rPr>
          <w:rFonts w:ascii="Times New Roman" w:hAnsi="Times New Roman" w:cs="Times New Roman"/>
          <w:i/>
          <w:sz w:val="24"/>
          <w:szCs w:val="24"/>
          <w:lang w:val="en-GB"/>
        </w:rPr>
        <w:t>Ecosystems and human well-being: current state and trends</w:t>
      </w:r>
      <w:r w:rsidRPr="00AF4A6D">
        <w:rPr>
          <w:rFonts w:ascii="Times New Roman" w:hAnsi="Times New Roman" w:cs="Times New Roman"/>
          <w:sz w:val="24"/>
          <w:szCs w:val="24"/>
          <w:lang w:val="en-GB"/>
        </w:rPr>
        <w:t>, vol. 1. Washington, DC: Island Press (2005).</w:t>
      </w:r>
    </w:p>
    <w:p w14:paraId="51912C8D" w14:textId="77777777" w:rsidR="00CE2A7C" w:rsidRPr="00AF4A6D"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11</w:t>
      </w:r>
      <w:r w:rsidRPr="00AF4A6D">
        <w:rPr>
          <w:rFonts w:ascii="Times New Roman" w:hAnsi="Times New Roman" w:cs="Times New Roman"/>
          <w:sz w:val="24"/>
          <w:szCs w:val="24"/>
          <w:lang w:val="en-GB"/>
        </w:rPr>
        <w:t xml:space="preserve">. Brocca, L., Melone, F., Moramarco, T. &amp; Morbidelli, R. Spatial-temporal variability of soil moisture and its estimation across scales: Soil Moisture Spatiotemporal Variability. </w:t>
      </w:r>
      <w:r w:rsidRPr="00AF4A6D">
        <w:rPr>
          <w:rFonts w:ascii="Times New Roman" w:hAnsi="Times New Roman" w:cs="Times New Roman"/>
          <w:i/>
          <w:sz w:val="24"/>
          <w:szCs w:val="24"/>
          <w:lang w:val="en-GB"/>
        </w:rPr>
        <w:t>Water Resour. Res.</w:t>
      </w:r>
      <w:r w:rsidRPr="00AF4A6D">
        <w:rPr>
          <w:rFonts w:ascii="Times New Roman" w:hAnsi="Times New Roman" w:cs="Times New Roman"/>
          <w:sz w:val="24"/>
          <w:szCs w:val="24"/>
          <w:lang w:val="en-GB"/>
        </w:rPr>
        <w:t xml:space="preserve"> </w:t>
      </w:r>
      <w:r w:rsidRPr="00AF4A6D">
        <w:rPr>
          <w:rFonts w:ascii="Times New Roman" w:hAnsi="Times New Roman" w:cs="Times New Roman"/>
          <w:b/>
          <w:sz w:val="24"/>
          <w:szCs w:val="24"/>
          <w:lang w:val="en-GB"/>
        </w:rPr>
        <w:t>46</w:t>
      </w:r>
      <w:r w:rsidRPr="00AF4A6D">
        <w:rPr>
          <w:rFonts w:ascii="Times New Roman" w:hAnsi="Times New Roman" w:cs="Times New Roman"/>
          <w:sz w:val="24"/>
          <w:szCs w:val="24"/>
          <w:lang w:val="en-GB"/>
        </w:rPr>
        <w:t>, W02516 (2010).</w:t>
      </w:r>
    </w:p>
    <w:p w14:paraId="4966F437" w14:textId="77777777" w:rsidR="00CE2A7C" w:rsidRPr="00AF4A6D"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12</w:t>
      </w:r>
      <w:r w:rsidRPr="00AF4A6D">
        <w:rPr>
          <w:rFonts w:ascii="Times New Roman" w:hAnsi="Times New Roman" w:cs="Times New Roman"/>
          <w:sz w:val="24"/>
          <w:szCs w:val="24"/>
          <w:lang w:val="en-GB"/>
        </w:rPr>
        <w:t xml:space="preserve">. Brocca, L. </w:t>
      </w:r>
      <w:r w:rsidRPr="00C87C35">
        <w:rPr>
          <w:rFonts w:ascii="Times New Roman" w:hAnsi="Times New Roman" w:cs="Times New Roman"/>
          <w:sz w:val="24"/>
          <w:szCs w:val="24"/>
          <w:lang w:val="en-GB"/>
        </w:rPr>
        <w:t>et al</w:t>
      </w:r>
      <w:r w:rsidRPr="00AF4A6D">
        <w:rPr>
          <w:rFonts w:ascii="Times New Roman" w:hAnsi="Times New Roman" w:cs="Times New Roman"/>
          <w:i/>
          <w:sz w:val="24"/>
          <w:szCs w:val="24"/>
          <w:lang w:val="en-GB"/>
        </w:rPr>
        <w:t>.</w:t>
      </w:r>
      <w:r w:rsidRPr="00AF4A6D">
        <w:rPr>
          <w:rFonts w:ascii="Times New Roman" w:hAnsi="Times New Roman" w:cs="Times New Roman"/>
          <w:sz w:val="24"/>
          <w:szCs w:val="24"/>
          <w:lang w:val="en-GB"/>
        </w:rPr>
        <w:t xml:space="preserve"> Assimilation of surface-and root-zone ASCAT soil moisture products into rainfall–runoff modeling. </w:t>
      </w:r>
      <w:r w:rsidRPr="00AF4A6D">
        <w:rPr>
          <w:rFonts w:ascii="Times New Roman" w:hAnsi="Times New Roman" w:cs="Times New Roman"/>
          <w:i/>
          <w:sz w:val="24"/>
          <w:szCs w:val="24"/>
          <w:lang w:val="en-GB"/>
        </w:rPr>
        <w:t>IEEE Trans. Geosci. Remote Sens.</w:t>
      </w:r>
      <w:r w:rsidRPr="00AF4A6D">
        <w:rPr>
          <w:rFonts w:ascii="Times New Roman" w:hAnsi="Times New Roman" w:cs="Times New Roman"/>
          <w:sz w:val="24"/>
          <w:szCs w:val="24"/>
          <w:lang w:val="en-GB"/>
        </w:rPr>
        <w:t xml:space="preserve"> </w:t>
      </w:r>
      <w:r w:rsidRPr="00AF4A6D">
        <w:rPr>
          <w:rFonts w:ascii="Times New Roman" w:hAnsi="Times New Roman" w:cs="Times New Roman"/>
          <w:b/>
          <w:sz w:val="24"/>
          <w:szCs w:val="24"/>
          <w:lang w:val="en-GB"/>
        </w:rPr>
        <w:t>50</w:t>
      </w:r>
      <w:r w:rsidRPr="00AF4A6D">
        <w:rPr>
          <w:rFonts w:ascii="Times New Roman" w:hAnsi="Times New Roman" w:cs="Times New Roman"/>
          <w:sz w:val="24"/>
          <w:szCs w:val="24"/>
          <w:lang w:val="en-GB"/>
        </w:rPr>
        <w:t>, 2542–2555 (2012).</w:t>
      </w:r>
    </w:p>
    <w:p w14:paraId="0DB3B767" w14:textId="77777777" w:rsidR="00CE2A7C" w:rsidRPr="00AF4A6D"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13</w:t>
      </w:r>
      <w:r w:rsidRPr="00AF4A6D">
        <w:rPr>
          <w:rFonts w:ascii="Times New Roman" w:hAnsi="Times New Roman" w:cs="Times New Roman"/>
          <w:sz w:val="24"/>
          <w:szCs w:val="24"/>
          <w:lang w:val="en-GB"/>
        </w:rPr>
        <w:t xml:space="preserve">. Parinussa, R. </w:t>
      </w:r>
      <w:r w:rsidRPr="00C87C35">
        <w:rPr>
          <w:rFonts w:ascii="Times New Roman" w:hAnsi="Times New Roman" w:cs="Times New Roman"/>
          <w:sz w:val="24"/>
          <w:szCs w:val="24"/>
          <w:lang w:val="en-GB"/>
        </w:rPr>
        <w:t xml:space="preserve">et al. </w:t>
      </w:r>
      <w:r w:rsidRPr="00AF4A6D">
        <w:rPr>
          <w:rFonts w:ascii="Times New Roman" w:hAnsi="Times New Roman" w:cs="Times New Roman"/>
          <w:sz w:val="24"/>
          <w:szCs w:val="24"/>
          <w:lang w:val="en-GB"/>
        </w:rPr>
        <w:t xml:space="preserve">Global surface soil moisture from the Microwave Radiation Imager onboard the Fengyun-3B satellite. </w:t>
      </w:r>
      <w:r w:rsidRPr="00AF4A6D">
        <w:rPr>
          <w:rFonts w:ascii="Times New Roman" w:hAnsi="Times New Roman" w:cs="Times New Roman"/>
          <w:i/>
          <w:sz w:val="24"/>
          <w:szCs w:val="24"/>
          <w:lang w:val="en-GB"/>
        </w:rPr>
        <w:t>Int. J. Remote Sens.</w:t>
      </w:r>
      <w:r w:rsidRPr="00AF4A6D">
        <w:rPr>
          <w:rFonts w:ascii="Times New Roman" w:hAnsi="Times New Roman" w:cs="Times New Roman"/>
          <w:sz w:val="24"/>
          <w:szCs w:val="24"/>
          <w:lang w:val="en-GB"/>
        </w:rPr>
        <w:t xml:space="preserve"> </w:t>
      </w:r>
      <w:r w:rsidRPr="00AF4A6D">
        <w:rPr>
          <w:rFonts w:ascii="Times New Roman" w:hAnsi="Times New Roman" w:cs="Times New Roman"/>
          <w:b/>
          <w:sz w:val="24"/>
          <w:szCs w:val="24"/>
          <w:lang w:val="en-GB"/>
        </w:rPr>
        <w:t>35</w:t>
      </w:r>
      <w:r w:rsidRPr="00AF4A6D">
        <w:rPr>
          <w:rFonts w:ascii="Times New Roman" w:hAnsi="Times New Roman" w:cs="Times New Roman"/>
          <w:sz w:val="24"/>
          <w:szCs w:val="24"/>
          <w:lang w:val="en-GB"/>
        </w:rPr>
        <w:t>, 7007–7029 (2014).</w:t>
      </w:r>
    </w:p>
    <w:p w14:paraId="428FA097" w14:textId="77777777" w:rsidR="00CE2A7C" w:rsidRPr="00740883"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14</w:t>
      </w:r>
      <w:r w:rsidRPr="00AF4A6D">
        <w:rPr>
          <w:rFonts w:ascii="Times New Roman" w:hAnsi="Times New Roman" w:cs="Times New Roman"/>
          <w:sz w:val="24"/>
          <w:szCs w:val="24"/>
          <w:lang w:val="en-GB"/>
        </w:rPr>
        <w:t xml:space="preserve">. Cui, Y. </w:t>
      </w:r>
      <w:r w:rsidRPr="00C87C35">
        <w:rPr>
          <w:rFonts w:ascii="Times New Roman" w:hAnsi="Times New Roman" w:cs="Times New Roman"/>
          <w:sz w:val="24"/>
          <w:szCs w:val="24"/>
          <w:lang w:val="en-GB"/>
        </w:rPr>
        <w:t>et al.</w:t>
      </w:r>
      <w:r w:rsidRPr="00AF4A6D">
        <w:rPr>
          <w:rFonts w:ascii="Times New Roman" w:hAnsi="Times New Roman" w:cs="Times New Roman"/>
          <w:sz w:val="24"/>
          <w:szCs w:val="24"/>
          <w:lang w:val="en-GB"/>
        </w:rPr>
        <w:t xml:space="preserve"> A spatio-temporal continuous soil moisture dataset over the Tibet Plateau from 2002 to 2015. </w:t>
      </w:r>
      <w:r w:rsidRPr="00AF4A6D">
        <w:rPr>
          <w:rFonts w:ascii="Times New Roman" w:hAnsi="Times New Roman" w:cs="Times New Roman"/>
          <w:i/>
          <w:sz w:val="24"/>
          <w:szCs w:val="24"/>
          <w:lang w:val="en-GB"/>
        </w:rPr>
        <w:t>Sci. Data</w:t>
      </w:r>
      <w:r w:rsidRPr="00AF4A6D">
        <w:rPr>
          <w:rFonts w:ascii="Times New Roman" w:hAnsi="Times New Roman" w:cs="Times New Roman"/>
          <w:sz w:val="24"/>
          <w:szCs w:val="24"/>
          <w:lang w:val="en-GB"/>
        </w:rPr>
        <w:t xml:space="preserve"> </w:t>
      </w:r>
      <w:r w:rsidRPr="00AF4A6D">
        <w:rPr>
          <w:rFonts w:ascii="Times New Roman" w:hAnsi="Times New Roman" w:cs="Times New Roman"/>
          <w:b/>
          <w:sz w:val="24"/>
          <w:szCs w:val="24"/>
          <w:lang w:val="en-GB"/>
        </w:rPr>
        <w:t>6</w:t>
      </w:r>
      <w:r w:rsidRPr="00AF4A6D">
        <w:rPr>
          <w:rFonts w:ascii="Times New Roman" w:hAnsi="Times New Roman" w:cs="Times New Roman"/>
          <w:sz w:val="24"/>
          <w:szCs w:val="24"/>
          <w:lang w:val="en-GB"/>
        </w:rPr>
        <w:t>, 247 (2019).</w:t>
      </w:r>
    </w:p>
    <w:p w14:paraId="1B10A736" w14:textId="77777777" w:rsidR="00CE2A7C" w:rsidRDefault="00CE2A7C" w:rsidP="00CE2A7C">
      <w:pPr>
        <w:spacing w:line="480" w:lineRule="auto"/>
        <w:jc w:val="both"/>
        <w:rPr>
          <w:rFonts w:ascii="Times New Roman" w:hAnsi="Times New Roman" w:cs="Times New Roman"/>
          <w:sz w:val="24"/>
          <w:szCs w:val="24"/>
          <w:lang w:val="en-GB"/>
        </w:rPr>
      </w:pPr>
      <w:r w:rsidRPr="00C87C35">
        <w:rPr>
          <w:rFonts w:ascii="Times New Roman" w:hAnsi="Times New Roman" w:cs="Times New Roman"/>
          <w:sz w:val="24"/>
          <w:szCs w:val="24"/>
          <w:lang w:val="en-GB"/>
        </w:rPr>
        <w:t xml:space="preserve">15. Solomon, S. et al. </w:t>
      </w:r>
      <w:r>
        <w:rPr>
          <w:rFonts w:ascii="Times New Roman" w:hAnsi="Times New Roman" w:cs="Times New Roman"/>
          <w:sz w:val="24"/>
          <w:szCs w:val="24"/>
          <w:lang w:val="en-GB"/>
        </w:rPr>
        <w:t>(</w:t>
      </w:r>
      <w:r w:rsidRPr="00C87C35">
        <w:rPr>
          <w:rFonts w:ascii="Times New Roman" w:hAnsi="Times New Roman" w:cs="Times New Roman"/>
          <w:sz w:val="24"/>
          <w:szCs w:val="24"/>
          <w:lang w:val="en-GB"/>
        </w:rPr>
        <w:t>Eds.</w:t>
      </w:r>
      <w:r>
        <w:rPr>
          <w:rFonts w:ascii="Times New Roman" w:hAnsi="Times New Roman" w:cs="Times New Roman"/>
          <w:sz w:val="24"/>
          <w:szCs w:val="24"/>
          <w:lang w:val="en-GB"/>
        </w:rPr>
        <w:t>).</w:t>
      </w:r>
      <w:r w:rsidRPr="00C87C35">
        <w:rPr>
          <w:rFonts w:ascii="Times New Roman" w:hAnsi="Times New Roman" w:cs="Times New Roman"/>
          <w:sz w:val="24"/>
          <w:szCs w:val="24"/>
          <w:lang w:val="en-GB"/>
        </w:rPr>
        <w:t xml:space="preserve"> </w:t>
      </w:r>
      <w:r w:rsidRPr="00C87C35">
        <w:rPr>
          <w:rFonts w:ascii="Times New Roman" w:hAnsi="Times New Roman" w:cs="Times New Roman"/>
          <w:i/>
          <w:sz w:val="24"/>
          <w:szCs w:val="24"/>
          <w:lang w:val="en-GB"/>
        </w:rPr>
        <w:t>Climate Change 2007:</w:t>
      </w:r>
      <w:r w:rsidRPr="00AF4A6D">
        <w:rPr>
          <w:rFonts w:ascii="Times New Roman" w:hAnsi="Times New Roman" w:cs="Times New Roman"/>
          <w:sz w:val="24"/>
          <w:szCs w:val="24"/>
          <w:lang w:val="en-GB"/>
        </w:rPr>
        <w:t xml:space="preserve"> </w:t>
      </w:r>
      <w:r w:rsidRPr="00AF4A6D">
        <w:rPr>
          <w:rFonts w:ascii="Times New Roman" w:hAnsi="Times New Roman" w:cs="Times New Roman"/>
          <w:i/>
          <w:sz w:val="24"/>
          <w:szCs w:val="24"/>
          <w:lang w:val="en-GB"/>
        </w:rPr>
        <w:t>The Physical Science Basis. Contribution of Working Group I to the Fourth Assessment Report of the Intergovernmental Panel in Climate Change</w:t>
      </w:r>
      <w:r w:rsidRPr="00AF4A6D">
        <w:rPr>
          <w:rFonts w:ascii="Times New Roman" w:hAnsi="Times New Roman" w:cs="Times New Roman"/>
          <w:sz w:val="24"/>
          <w:szCs w:val="24"/>
          <w:lang w:val="en-GB"/>
        </w:rPr>
        <w:t>. Cambridge and New York: Cambridge University Press (2007).</w:t>
      </w:r>
    </w:p>
    <w:p w14:paraId="68EB7ABC" w14:textId="77777777" w:rsidR="00CE2A7C" w:rsidRPr="00C87C35"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16. Soong, J.L., Phillips, C.L., Ledna, C., Koven, C.D., &amp; Torn, M.</w:t>
      </w:r>
      <w:r w:rsidRPr="00740883">
        <w:rPr>
          <w:rFonts w:ascii="Times New Roman" w:hAnsi="Times New Roman" w:cs="Times New Roman"/>
          <w:sz w:val="24"/>
          <w:szCs w:val="24"/>
          <w:lang w:val="en-GB"/>
        </w:rPr>
        <w:t xml:space="preserve">S. CMIP5 models predict rapid and deep soil warming over the 21st century. </w:t>
      </w:r>
      <w:r w:rsidRPr="00C87C35">
        <w:rPr>
          <w:rFonts w:ascii="Times New Roman" w:hAnsi="Times New Roman" w:cs="Times New Roman"/>
          <w:i/>
          <w:sz w:val="24"/>
          <w:szCs w:val="24"/>
          <w:lang w:val="en-GB"/>
        </w:rPr>
        <w:t>J. Geophys. Res. Biogeosci.</w:t>
      </w:r>
      <w:r w:rsidRPr="00C87C35">
        <w:rPr>
          <w:rFonts w:ascii="Times New Roman" w:hAnsi="Times New Roman" w:cs="Times New Roman"/>
          <w:sz w:val="24"/>
          <w:szCs w:val="24"/>
          <w:lang w:val="en-GB"/>
        </w:rPr>
        <w:t xml:space="preserve"> </w:t>
      </w:r>
      <w:r w:rsidRPr="00C87C35">
        <w:rPr>
          <w:rFonts w:ascii="Times New Roman" w:hAnsi="Times New Roman" w:cs="Times New Roman"/>
          <w:b/>
          <w:sz w:val="24"/>
          <w:szCs w:val="24"/>
          <w:lang w:val="en-GB"/>
        </w:rPr>
        <w:t>125(2)</w:t>
      </w:r>
      <w:r w:rsidRPr="00C87C35">
        <w:rPr>
          <w:rFonts w:ascii="Times New Roman" w:hAnsi="Times New Roman" w:cs="Times New Roman"/>
          <w:sz w:val="24"/>
          <w:szCs w:val="24"/>
          <w:lang w:val="en-GB"/>
        </w:rPr>
        <w:t>, e2019JG005266 (2020).</w:t>
      </w:r>
    </w:p>
    <w:p w14:paraId="2CD08060" w14:textId="77777777" w:rsidR="00CE2A7C" w:rsidRDefault="00CE2A7C" w:rsidP="00CE2A7C">
      <w:pPr>
        <w:spacing w:line="480" w:lineRule="auto"/>
        <w:jc w:val="both"/>
        <w:rPr>
          <w:rFonts w:ascii="Times New Roman" w:hAnsi="Times New Roman" w:cs="Times New Roman"/>
          <w:sz w:val="24"/>
          <w:szCs w:val="24"/>
          <w:lang w:val="en-GB"/>
        </w:rPr>
      </w:pPr>
      <w:r w:rsidRPr="00C87C35">
        <w:rPr>
          <w:rFonts w:ascii="Times New Roman" w:hAnsi="Times New Roman" w:cs="Times New Roman"/>
          <w:sz w:val="24"/>
          <w:szCs w:val="24"/>
          <w:lang w:val="en-GB"/>
        </w:rPr>
        <w:t xml:space="preserve">17. Zhou, S. et al. </w:t>
      </w:r>
      <w:r w:rsidRPr="00740883">
        <w:rPr>
          <w:rFonts w:ascii="Times New Roman" w:hAnsi="Times New Roman" w:cs="Times New Roman"/>
          <w:sz w:val="24"/>
          <w:szCs w:val="24"/>
          <w:lang w:val="en-GB"/>
        </w:rPr>
        <w:t xml:space="preserve">Soil moisture–atmosphere feedbacks mitigate declining water availability in drylands. </w:t>
      </w:r>
      <w:r w:rsidRPr="00740883">
        <w:rPr>
          <w:rFonts w:ascii="Times New Roman" w:hAnsi="Times New Roman" w:cs="Times New Roman"/>
          <w:i/>
          <w:sz w:val="24"/>
          <w:szCs w:val="24"/>
          <w:lang w:val="en-GB"/>
        </w:rPr>
        <w:t>Nat. Clim. Change</w:t>
      </w:r>
      <w:r>
        <w:rPr>
          <w:rFonts w:ascii="Times New Roman" w:hAnsi="Times New Roman" w:cs="Times New Roman"/>
          <w:sz w:val="24"/>
          <w:szCs w:val="24"/>
          <w:lang w:val="en-GB"/>
        </w:rPr>
        <w:t xml:space="preserve"> </w:t>
      </w:r>
      <w:r w:rsidRPr="00740883">
        <w:rPr>
          <w:rFonts w:ascii="Times New Roman" w:hAnsi="Times New Roman" w:cs="Times New Roman"/>
          <w:b/>
          <w:sz w:val="24"/>
          <w:szCs w:val="24"/>
          <w:lang w:val="en-GB"/>
        </w:rPr>
        <w:t>11(1)</w:t>
      </w:r>
      <w:r>
        <w:rPr>
          <w:rFonts w:ascii="Times New Roman" w:hAnsi="Times New Roman" w:cs="Times New Roman"/>
          <w:sz w:val="24"/>
          <w:szCs w:val="24"/>
          <w:lang w:val="en-GB"/>
        </w:rPr>
        <w:t>, 38</w:t>
      </w:r>
      <w:r w:rsidRPr="00AF4A6D">
        <w:rPr>
          <w:rFonts w:ascii="Times New Roman" w:hAnsi="Times New Roman" w:cs="Times New Roman"/>
          <w:sz w:val="24"/>
          <w:szCs w:val="24"/>
          <w:lang w:val="en-GB"/>
        </w:rPr>
        <w:t>–</w:t>
      </w:r>
      <w:r>
        <w:rPr>
          <w:rFonts w:ascii="Times New Roman" w:hAnsi="Times New Roman" w:cs="Times New Roman"/>
          <w:sz w:val="24"/>
          <w:szCs w:val="24"/>
          <w:lang w:val="en-GB"/>
        </w:rPr>
        <w:t>44</w:t>
      </w:r>
      <w:r w:rsidRPr="00740883">
        <w:rPr>
          <w:rFonts w:ascii="Times New Roman" w:hAnsi="Times New Roman" w:cs="Times New Roman"/>
          <w:sz w:val="24"/>
          <w:szCs w:val="24"/>
          <w:lang w:val="en-GB"/>
        </w:rPr>
        <w:t xml:space="preserve"> (2021)</w:t>
      </w:r>
      <w:r>
        <w:rPr>
          <w:rFonts w:ascii="Times New Roman" w:hAnsi="Times New Roman" w:cs="Times New Roman"/>
          <w:sz w:val="24"/>
          <w:szCs w:val="24"/>
          <w:lang w:val="en-GB"/>
        </w:rPr>
        <w:t>.</w:t>
      </w:r>
    </w:p>
    <w:p w14:paraId="55D9A2F0" w14:textId="77777777" w:rsidR="00CE2A7C"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18</w:t>
      </w:r>
      <w:r w:rsidRPr="00F02C0E">
        <w:rPr>
          <w:rFonts w:ascii="Times New Roman" w:hAnsi="Times New Roman" w:cs="Times New Roman"/>
          <w:sz w:val="24"/>
          <w:szCs w:val="24"/>
          <w:lang w:val="en-GB"/>
        </w:rPr>
        <w:t xml:space="preserve">. Lian, X. </w:t>
      </w:r>
      <w:r w:rsidRPr="00C87C35">
        <w:rPr>
          <w:rFonts w:ascii="Times New Roman" w:hAnsi="Times New Roman" w:cs="Times New Roman"/>
          <w:sz w:val="24"/>
          <w:szCs w:val="24"/>
          <w:lang w:val="en-GB"/>
        </w:rPr>
        <w:t>et al.</w:t>
      </w:r>
      <w:r w:rsidRPr="00F02C0E">
        <w:rPr>
          <w:rFonts w:ascii="Times New Roman" w:hAnsi="Times New Roman" w:cs="Times New Roman"/>
          <w:sz w:val="24"/>
          <w:szCs w:val="24"/>
          <w:lang w:val="en-GB"/>
        </w:rPr>
        <w:t xml:space="preserve"> </w:t>
      </w:r>
      <w:r w:rsidRPr="00740883">
        <w:rPr>
          <w:rFonts w:ascii="Times New Roman" w:hAnsi="Times New Roman" w:cs="Times New Roman"/>
          <w:sz w:val="24"/>
          <w:szCs w:val="24"/>
          <w:lang w:val="en-GB"/>
        </w:rPr>
        <w:t xml:space="preserve">Multifaceted characteristics of dryland aridity changes in a warming world. </w:t>
      </w:r>
      <w:r w:rsidRPr="00740883">
        <w:rPr>
          <w:rFonts w:ascii="Times New Roman" w:hAnsi="Times New Roman" w:cs="Times New Roman"/>
          <w:i/>
          <w:sz w:val="24"/>
          <w:szCs w:val="24"/>
          <w:lang w:val="en-GB"/>
        </w:rPr>
        <w:t>Nat. Rev. Earth Environ.</w:t>
      </w:r>
      <w:r w:rsidRPr="00740883">
        <w:rPr>
          <w:rFonts w:ascii="Times New Roman" w:hAnsi="Times New Roman" w:cs="Times New Roman"/>
          <w:sz w:val="24"/>
          <w:szCs w:val="24"/>
          <w:lang w:val="en-GB"/>
        </w:rPr>
        <w:t xml:space="preserve"> </w:t>
      </w:r>
      <w:r w:rsidRPr="00740883">
        <w:rPr>
          <w:rFonts w:ascii="Times New Roman" w:hAnsi="Times New Roman" w:cs="Times New Roman"/>
          <w:b/>
          <w:sz w:val="24"/>
          <w:szCs w:val="24"/>
          <w:lang w:val="en-GB"/>
        </w:rPr>
        <w:t>1–19</w:t>
      </w:r>
      <w:r>
        <w:rPr>
          <w:rFonts w:ascii="Times New Roman" w:hAnsi="Times New Roman" w:cs="Times New Roman"/>
          <w:sz w:val="24"/>
          <w:szCs w:val="24"/>
          <w:lang w:val="en-GB"/>
        </w:rPr>
        <w:t xml:space="preserve"> (2021).</w:t>
      </w:r>
    </w:p>
    <w:p w14:paraId="194CB6A5" w14:textId="77777777" w:rsidR="00CE2A7C" w:rsidRPr="00AF4A6D"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19</w:t>
      </w:r>
      <w:r w:rsidRPr="00AF4A6D">
        <w:rPr>
          <w:rFonts w:ascii="Times New Roman" w:hAnsi="Times New Roman" w:cs="Times New Roman"/>
          <w:sz w:val="24"/>
          <w:szCs w:val="24"/>
          <w:lang w:val="en-GB"/>
        </w:rPr>
        <w:t xml:space="preserve">. Naz, B.S., Kollet, S., Franssen, H.J.H., Montzka, C., &amp; Kurtz, W. A 3 km spatially and temporally consistent European daily soil moisture reanalysis from 2000 to 2015. </w:t>
      </w:r>
      <w:r w:rsidRPr="00AF4A6D">
        <w:rPr>
          <w:rFonts w:ascii="Times New Roman" w:hAnsi="Times New Roman" w:cs="Times New Roman"/>
          <w:i/>
          <w:sz w:val="24"/>
          <w:szCs w:val="24"/>
          <w:lang w:val="en-GB"/>
        </w:rPr>
        <w:t>Sci. Data</w:t>
      </w:r>
      <w:r w:rsidRPr="00AF4A6D">
        <w:rPr>
          <w:rFonts w:ascii="Times New Roman" w:hAnsi="Times New Roman" w:cs="Times New Roman"/>
          <w:sz w:val="24"/>
          <w:szCs w:val="24"/>
          <w:lang w:val="en-GB"/>
        </w:rPr>
        <w:t xml:space="preserve"> </w:t>
      </w:r>
      <w:r w:rsidRPr="00AF4A6D">
        <w:rPr>
          <w:rFonts w:ascii="Times New Roman" w:hAnsi="Times New Roman" w:cs="Times New Roman"/>
          <w:b/>
          <w:sz w:val="24"/>
          <w:szCs w:val="24"/>
          <w:lang w:val="en-GB"/>
        </w:rPr>
        <w:t>7(1)</w:t>
      </w:r>
      <w:r w:rsidRPr="00AF4A6D">
        <w:rPr>
          <w:rFonts w:ascii="Times New Roman" w:hAnsi="Times New Roman" w:cs="Times New Roman"/>
          <w:sz w:val="24"/>
          <w:szCs w:val="24"/>
          <w:lang w:val="en-GB"/>
        </w:rPr>
        <w:t>, 1–14 (2020).</w:t>
      </w:r>
    </w:p>
    <w:p w14:paraId="2F07892C" w14:textId="77777777" w:rsidR="00CE2A7C"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20</w:t>
      </w:r>
      <w:r w:rsidRPr="00AF4A6D">
        <w:rPr>
          <w:rFonts w:ascii="Times New Roman" w:hAnsi="Times New Roman" w:cs="Times New Roman"/>
          <w:sz w:val="24"/>
          <w:szCs w:val="24"/>
          <w:lang w:val="en-GB"/>
        </w:rPr>
        <w:t xml:space="preserve">. Tietjen, B. </w:t>
      </w:r>
      <w:r w:rsidRPr="00C87C35">
        <w:rPr>
          <w:rFonts w:ascii="Times New Roman" w:hAnsi="Times New Roman" w:cs="Times New Roman"/>
          <w:sz w:val="24"/>
          <w:szCs w:val="24"/>
          <w:lang w:val="en-GB"/>
        </w:rPr>
        <w:t xml:space="preserve">et al. </w:t>
      </w:r>
      <w:r w:rsidRPr="00AF4A6D">
        <w:rPr>
          <w:rFonts w:ascii="Times New Roman" w:hAnsi="Times New Roman" w:cs="Times New Roman"/>
          <w:sz w:val="24"/>
          <w:szCs w:val="24"/>
          <w:lang w:val="en-GB"/>
        </w:rPr>
        <w:t xml:space="preserve">Effects of climate change on the coupled dynamics of water and vegetation in drylands. </w:t>
      </w:r>
      <w:r w:rsidRPr="00AF4A6D">
        <w:rPr>
          <w:rFonts w:ascii="Times New Roman" w:hAnsi="Times New Roman" w:cs="Times New Roman"/>
          <w:i/>
          <w:sz w:val="24"/>
          <w:szCs w:val="24"/>
          <w:lang w:val="en-GB"/>
        </w:rPr>
        <w:t>Ecohydrology</w:t>
      </w:r>
      <w:r w:rsidRPr="00AF4A6D">
        <w:rPr>
          <w:rFonts w:ascii="Times New Roman" w:hAnsi="Times New Roman" w:cs="Times New Roman"/>
          <w:sz w:val="24"/>
          <w:szCs w:val="24"/>
          <w:lang w:val="en-GB"/>
        </w:rPr>
        <w:t xml:space="preserve"> </w:t>
      </w:r>
      <w:r w:rsidRPr="00AF4A6D">
        <w:rPr>
          <w:rFonts w:ascii="Times New Roman" w:hAnsi="Times New Roman" w:cs="Times New Roman"/>
          <w:b/>
          <w:sz w:val="24"/>
          <w:szCs w:val="24"/>
          <w:lang w:val="en-GB"/>
        </w:rPr>
        <w:t>3</w:t>
      </w:r>
      <w:r w:rsidRPr="00AF4A6D">
        <w:rPr>
          <w:rFonts w:ascii="Times New Roman" w:hAnsi="Times New Roman" w:cs="Times New Roman"/>
          <w:sz w:val="24"/>
          <w:szCs w:val="24"/>
          <w:lang w:val="en-GB"/>
        </w:rPr>
        <w:t>, 226–237 (2010).</w:t>
      </w:r>
    </w:p>
    <w:p w14:paraId="4F261D6C" w14:textId="77777777" w:rsidR="00CE2A7C" w:rsidRPr="00740883"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21</w:t>
      </w:r>
      <w:r w:rsidRPr="00AF4A6D">
        <w:rPr>
          <w:rFonts w:ascii="Times New Roman" w:hAnsi="Times New Roman" w:cs="Times New Roman"/>
          <w:sz w:val="24"/>
          <w:szCs w:val="24"/>
          <w:lang w:val="en-GB"/>
        </w:rPr>
        <w:t xml:space="preserve">. Cui, Y. </w:t>
      </w:r>
      <w:r w:rsidRPr="00C87C35">
        <w:rPr>
          <w:rFonts w:ascii="Times New Roman" w:hAnsi="Times New Roman" w:cs="Times New Roman"/>
          <w:sz w:val="24"/>
          <w:szCs w:val="24"/>
          <w:lang w:val="en-GB"/>
        </w:rPr>
        <w:t>et al.</w:t>
      </w:r>
      <w:r w:rsidRPr="00AF4A6D">
        <w:rPr>
          <w:rFonts w:ascii="Times New Roman" w:hAnsi="Times New Roman" w:cs="Times New Roman"/>
          <w:sz w:val="24"/>
          <w:szCs w:val="24"/>
          <w:lang w:val="en-GB"/>
        </w:rPr>
        <w:t xml:space="preserve"> A spatio-temporal continuous soil moisture dataset over the Tibet Plateau from 2002 to 2015. </w:t>
      </w:r>
      <w:r w:rsidRPr="00AF4A6D">
        <w:rPr>
          <w:rFonts w:ascii="Times New Roman" w:hAnsi="Times New Roman" w:cs="Times New Roman"/>
          <w:i/>
          <w:sz w:val="24"/>
          <w:szCs w:val="24"/>
          <w:lang w:val="en-GB"/>
        </w:rPr>
        <w:t>Sci. Data</w:t>
      </w:r>
      <w:r w:rsidRPr="00AF4A6D">
        <w:rPr>
          <w:rFonts w:ascii="Times New Roman" w:hAnsi="Times New Roman" w:cs="Times New Roman"/>
          <w:sz w:val="24"/>
          <w:szCs w:val="24"/>
          <w:lang w:val="en-GB"/>
        </w:rPr>
        <w:t xml:space="preserve"> </w:t>
      </w:r>
      <w:r w:rsidRPr="00AF4A6D">
        <w:rPr>
          <w:rFonts w:ascii="Times New Roman" w:hAnsi="Times New Roman" w:cs="Times New Roman"/>
          <w:b/>
          <w:sz w:val="24"/>
          <w:szCs w:val="24"/>
          <w:lang w:val="en-GB"/>
        </w:rPr>
        <w:t>6(1)</w:t>
      </w:r>
      <w:r w:rsidRPr="00AF4A6D">
        <w:rPr>
          <w:rFonts w:ascii="Times New Roman" w:hAnsi="Times New Roman" w:cs="Times New Roman"/>
          <w:sz w:val="24"/>
          <w:szCs w:val="24"/>
          <w:lang w:val="en-GB"/>
        </w:rPr>
        <w:t>, 1–7 (2019).</w:t>
      </w:r>
    </w:p>
    <w:p w14:paraId="04439A2B" w14:textId="77777777" w:rsidR="00CE2A7C"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22</w:t>
      </w:r>
      <w:r w:rsidRPr="00AF4A6D">
        <w:rPr>
          <w:rFonts w:ascii="Times New Roman" w:hAnsi="Times New Roman" w:cs="Times New Roman"/>
          <w:sz w:val="24"/>
          <w:szCs w:val="24"/>
          <w:lang w:val="en-GB"/>
        </w:rPr>
        <w:t xml:space="preserve">. Tongway, D.J., Valentin, C., Seghieri, J. (Eds.). </w:t>
      </w:r>
      <w:r w:rsidRPr="00AF4A6D">
        <w:rPr>
          <w:rFonts w:ascii="Times New Roman" w:hAnsi="Times New Roman" w:cs="Times New Roman"/>
          <w:i/>
          <w:sz w:val="24"/>
          <w:szCs w:val="24"/>
          <w:lang w:val="en-GB"/>
        </w:rPr>
        <w:t>Banded vegetation patterning in arid and semiarid environments: ecological processes and consequences for management</w:t>
      </w:r>
      <w:r w:rsidRPr="00AF4A6D">
        <w:rPr>
          <w:rFonts w:ascii="Times New Roman" w:hAnsi="Times New Roman" w:cs="Times New Roman"/>
          <w:sz w:val="24"/>
          <w:szCs w:val="24"/>
          <w:lang w:val="en-GB"/>
        </w:rPr>
        <w:t>. Berlin: Springer (2001).</w:t>
      </w:r>
    </w:p>
    <w:p w14:paraId="307E269C" w14:textId="77777777" w:rsidR="00CE2A7C" w:rsidRPr="001C3E20" w:rsidRDefault="00CE2A7C" w:rsidP="00CE2A7C">
      <w:pPr>
        <w:spacing w:line="480" w:lineRule="auto"/>
        <w:jc w:val="both"/>
        <w:rPr>
          <w:rFonts w:ascii="Times New Roman" w:hAnsi="Times New Roman" w:cs="Times New Roman"/>
          <w:sz w:val="24"/>
          <w:szCs w:val="24"/>
          <w:lang w:val="en-GB"/>
        </w:rPr>
      </w:pPr>
      <w:r w:rsidRPr="001C3E20">
        <w:rPr>
          <w:rFonts w:ascii="Times New Roman" w:hAnsi="Times New Roman" w:cs="Times New Roman"/>
          <w:sz w:val="24"/>
          <w:szCs w:val="24"/>
          <w:lang w:val="en-GB"/>
        </w:rPr>
        <w:lastRenderedPageBreak/>
        <w:t xml:space="preserve">23. Maestre, F.T. &amp; Cortina, J. Spatial patterns of surface soil properties and vegetation in a Mediterranean semi-arid steppe. </w:t>
      </w:r>
      <w:r w:rsidRPr="001C3E20">
        <w:rPr>
          <w:rFonts w:ascii="Times New Roman" w:hAnsi="Times New Roman" w:cs="Times New Roman"/>
          <w:i/>
          <w:sz w:val="24"/>
          <w:szCs w:val="24"/>
          <w:lang w:val="en-GB"/>
        </w:rPr>
        <w:t>Plant Soil</w:t>
      </w:r>
      <w:r>
        <w:rPr>
          <w:rFonts w:ascii="Times New Roman" w:hAnsi="Times New Roman" w:cs="Times New Roman"/>
          <w:sz w:val="24"/>
          <w:szCs w:val="24"/>
          <w:lang w:val="en-GB"/>
        </w:rPr>
        <w:t xml:space="preserve"> </w:t>
      </w:r>
      <w:r w:rsidRPr="001C3E20">
        <w:rPr>
          <w:rFonts w:ascii="Times New Roman" w:hAnsi="Times New Roman" w:cs="Times New Roman"/>
          <w:b/>
          <w:sz w:val="24"/>
          <w:szCs w:val="24"/>
          <w:lang w:val="en-GB"/>
        </w:rPr>
        <w:t>241(2)</w:t>
      </w:r>
      <w:r>
        <w:rPr>
          <w:rFonts w:ascii="Times New Roman" w:hAnsi="Times New Roman" w:cs="Times New Roman"/>
          <w:sz w:val="24"/>
          <w:szCs w:val="24"/>
          <w:lang w:val="en-GB"/>
        </w:rPr>
        <w:t>, 279</w:t>
      </w:r>
      <w:r w:rsidRPr="00AF4A6D">
        <w:rPr>
          <w:rFonts w:ascii="Times New Roman" w:hAnsi="Times New Roman" w:cs="Times New Roman"/>
          <w:sz w:val="24"/>
          <w:szCs w:val="24"/>
          <w:lang w:val="en-GB"/>
        </w:rPr>
        <w:t>–</w:t>
      </w:r>
      <w:r>
        <w:rPr>
          <w:rFonts w:ascii="Times New Roman" w:hAnsi="Times New Roman" w:cs="Times New Roman"/>
          <w:sz w:val="24"/>
          <w:szCs w:val="24"/>
          <w:lang w:val="en-GB"/>
        </w:rPr>
        <w:t>291</w:t>
      </w:r>
      <w:r w:rsidRPr="001C3E20">
        <w:rPr>
          <w:rFonts w:ascii="Times New Roman" w:hAnsi="Times New Roman" w:cs="Times New Roman"/>
          <w:sz w:val="24"/>
          <w:szCs w:val="24"/>
          <w:lang w:val="en-GB"/>
        </w:rPr>
        <w:t xml:space="preserve"> (2002).</w:t>
      </w:r>
    </w:p>
    <w:p w14:paraId="729BF0FB" w14:textId="77777777" w:rsidR="00CE2A7C" w:rsidRPr="00AF4A6D" w:rsidRDefault="00CE2A7C" w:rsidP="00CE2A7C">
      <w:pPr>
        <w:spacing w:line="480" w:lineRule="auto"/>
        <w:jc w:val="both"/>
        <w:rPr>
          <w:rFonts w:ascii="Times New Roman" w:hAnsi="Times New Roman" w:cs="Times New Roman"/>
          <w:sz w:val="24"/>
          <w:szCs w:val="24"/>
          <w:lang w:val="en-GB"/>
        </w:rPr>
      </w:pPr>
      <w:r w:rsidRPr="00CE2A7C">
        <w:rPr>
          <w:rFonts w:ascii="Times New Roman" w:hAnsi="Times New Roman" w:cs="Times New Roman"/>
          <w:sz w:val="24"/>
          <w:szCs w:val="24"/>
          <w:lang w:val="en-GB"/>
        </w:rPr>
        <w:t xml:space="preserve">24. Maestre, F.T. et al. </w:t>
      </w:r>
      <w:r w:rsidRPr="001C3E20">
        <w:rPr>
          <w:rFonts w:ascii="Times New Roman" w:hAnsi="Times New Roman" w:cs="Times New Roman"/>
          <w:sz w:val="24"/>
          <w:szCs w:val="24"/>
          <w:lang w:val="en-GB"/>
        </w:rPr>
        <w:t xml:space="preserve">Biogeography of </w:t>
      </w:r>
      <w:r>
        <w:rPr>
          <w:rFonts w:ascii="Times New Roman" w:hAnsi="Times New Roman" w:cs="Times New Roman"/>
          <w:sz w:val="24"/>
          <w:szCs w:val="24"/>
          <w:lang w:val="en-GB"/>
        </w:rPr>
        <w:t xml:space="preserve">global drylands. </w:t>
      </w:r>
      <w:r w:rsidRPr="001C3E20">
        <w:rPr>
          <w:rFonts w:ascii="Times New Roman" w:hAnsi="Times New Roman" w:cs="Times New Roman"/>
          <w:i/>
          <w:sz w:val="24"/>
          <w:szCs w:val="24"/>
          <w:lang w:val="en-GB"/>
        </w:rPr>
        <w:t>New Phytol.</w:t>
      </w:r>
      <w:r w:rsidRPr="001C3E20">
        <w:rPr>
          <w:rFonts w:ascii="Times New Roman" w:hAnsi="Times New Roman" w:cs="Times New Roman"/>
          <w:sz w:val="24"/>
          <w:szCs w:val="24"/>
          <w:lang w:val="en-GB"/>
        </w:rPr>
        <w:t xml:space="preserve"> (2021).</w:t>
      </w:r>
    </w:p>
    <w:p w14:paraId="6378C3DE" w14:textId="77777777" w:rsidR="00CE2A7C" w:rsidRPr="00AF4A6D"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25</w:t>
      </w:r>
      <w:r w:rsidRPr="00AF4A6D">
        <w:rPr>
          <w:rFonts w:ascii="Times New Roman" w:hAnsi="Times New Roman" w:cs="Times New Roman"/>
          <w:sz w:val="24"/>
          <w:szCs w:val="24"/>
          <w:lang w:val="en-GB"/>
        </w:rPr>
        <w:t xml:space="preserve">. Bhark, E.W. &amp; Small, E.E. Association between plant canopies and the spatial patterns of infiltration in shrubland and grassland of the Chihuahuan Desert, New Mexico. </w:t>
      </w:r>
      <w:r w:rsidRPr="00AF4A6D">
        <w:rPr>
          <w:rFonts w:ascii="Times New Roman" w:hAnsi="Times New Roman" w:cs="Times New Roman"/>
          <w:i/>
          <w:sz w:val="24"/>
          <w:szCs w:val="24"/>
          <w:lang w:val="en-GB"/>
        </w:rPr>
        <w:t>Ecosystems</w:t>
      </w:r>
      <w:r w:rsidRPr="00AF4A6D">
        <w:rPr>
          <w:rFonts w:ascii="Times New Roman" w:hAnsi="Times New Roman" w:cs="Times New Roman"/>
          <w:sz w:val="24"/>
          <w:szCs w:val="24"/>
          <w:lang w:val="en-GB"/>
        </w:rPr>
        <w:t xml:space="preserve"> </w:t>
      </w:r>
      <w:r w:rsidRPr="00AF4A6D">
        <w:rPr>
          <w:rFonts w:ascii="Times New Roman" w:hAnsi="Times New Roman" w:cs="Times New Roman"/>
          <w:b/>
          <w:sz w:val="24"/>
          <w:szCs w:val="24"/>
          <w:lang w:val="en-GB"/>
        </w:rPr>
        <w:t>6</w:t>
      </w:r>
      <w:r w:rsidRPr="00AF4A6D">
        <w:rPr>
          <w:rFonts w:ascii="Times New Roman" w:hAnsi="Times New Roman" w:cs="Times New Roman"/>
          <w:sz w:val="24"/>
          <w:szCs w:val="24"/>
          <w:lang w:val="en-GB"/>
        </w:rPr>
        <w:t>, 0185–96 (2003).</w:t>
      </w:r>
    </w:p>
    <w:p w14:paraId="2AFF1110" w14:textId="77777777" w:rsidR="00CE2A7C" w:rsidRDefault="00CE2A7C" w:rsidP="00CE2A7C">
      <w:pPr>
        <w:spacing w:line="480" w:lineRule="auto"/>
        <w:jc w:val="both"/>
        <w:rPr>
          <w:rFonts w:ascii="Times New Roman" w:hAnsi="Times New Roman" w:cs="Times New Roman"/>
          <w:sz w:val="24"/>
          <w:szCs w:val="24"/>
          <w:lang w:val="en-GB"/>
        </w:rPr>
      </w:pPr>
      <w:r w:rsidRPr="00CE2A7C">
        <w:rPr>
          <w:rFonts w:ascii="Times New Roman" w:hAnsi="Times New Roman" w:cs="Times New Roman"/>
          <w:sz w:val="24"/>
          <w:szCs w:val="24"/>
          <w:lang w:val="en-GB"/>
        </w:rPr>
        <w:t xml:space="preserve">26. Yepez, E.A. et al. </w:t>
      </w:r>
      <w:r w:rsidRPr="00AF4A6D">
        <w:rPr>
          <w:rFonts w:ascii="Times New Roman" w:hAnsi="Times New Roman" w:cs="Times New Roman"/>
          <w:sz w:val="24"/>
          <w:szCs w:val="24"/>
          <w:lang w:val="en-GB"/>
        </w:rPr>
        <w:t xml:space="preserve">Dynamics of transpiration and evaporation following a moisture pulse in semiarid grassland: a chamber-based isotope method for partitioning flux components. </w:t>
      </w:r>
      <w:r w:rsidRPr="00AF4A6D">
        <w:rPr>
          <w:rFonts w:ascii="Times New Roman" w:hAnsi="Times New Roman" w:cs="Times New Roman"/>
          <w:i/>
          <w:sz w:val="24"/>
          <w:szCs w:val="24"/>
          <w:lang w:val="en-GB"/>
        </w:rPr>
        <w:t>Agric. For. Meteorol.</w:t>
      </w:r>
      <w:r w:rsidRPr="00AF4A6D">
        <w:rPr>
          <w:rFonts w:ascii="Times New Roman" w:hAnsi="Times New Roman" w:cs="Times New Roman"/>
          <w:sz w:val="24"/>
          <w:szCs w:val="24"/>
          <w:lang w:val="en-GB"/>
        </w:rPr>
        <w:t xml:space="preserve"> </w:t>
      </w:r>
      <w:r w:rsidRPr="00AF4A6D">
        <w:rPr>
          <w:rFonts w:ascii="Times New Roman" w:hAnsi="Times New Roman" w:cs="Times New Roman"/>
          <w:b/>
          <w:sz w:val="24"/>
          <w:szCs w:val="24"/>
          <w:lang w:val="en-GB"/>
        </w:rPr>
        <w:t>132</w:t>
      </w:r>
      <w:r w:rsidRPr="00AF4A6D">
        <w:rPr>
          <w:rFonts w:ascii="Times New Roman" w:hAnsi="Times New Roman" w:cs="Times New Roman"/>
          <w:sz w:val="24"/>
          <w:szCs w:val="24"/>
          <w:lang w:val="en-GB"/>
        </w:rPr>
        <w:t>, 359–76 (2005).</w:t>
      </w:r>
    </w:p>
    <w:p w14:paraId="71BBCCC8" w14:textId="7D3D167A" w:rsidR="00CE2A7C" w:rsidRPr="001C3E20" w:rsidRDefault="00CE2A7C" w:rsidP="00CE2A7C">
      <w:pPr>
        <w:spacing w:line="480" w:lineRule="auto"/>
        <w:jc w:val="both"/>
        <w:rPr>
          <w:rFonts w:ascii="Times New Roman" w:hAnsi="Times New Roman" w:cs="Times New Roman"/>
          <w:sz w:val="24"/>
          <w:szCs w:val="24"/>
          <w:lang w:val="en-GB"/>
        </w:rPr>
      </w:pPr>
      <w:r w:rsidRPr="001C3E20">
        <w:rPr>
          <w:rFonts w:ascii="Times New Roman" w:hAnsi="Times New Roman" w:cs="Times New Roman"/>
          <w:sz w:val="24"/>
          <w:szCs w:val="24"/>
          <w:lang w:val="en-GB"/>
        </w:rPr>
        <w:t xml:space="preserve">27. </w:t>
      </w:r>
      <w:r>
        <w:rPr>
          <w:rFonts w:ascii="Times New Roman" w:hAnsi="Times New Roman" w:cs="Times New Roman"/>
          <w:sz w:val="24"/>
          <w:szCs w:val="24"/>
          <w:lang w:val="en-GB"/>
        </w:rPr>
        <w:t>Eldridge, D.</w:t>
      </w:r>
      <w:r w:rsidRPr="001C3E20">
        <w:rPr>
          <w:rFonts w:ascii="Times New Roman" w:hAnsi="Times New Roman" w:cs="Times New Roman"/>
          <w:sz w:val="24"/>
          <w:szCs w:val="24"/>
          <w:lang w:val="en-GB"/>
        </w:rPr>
        <w:t>J. et al. Interactive effects of three ecosystem engineers on infiltration in a semi-arid Mediterranean grassl</w:t>
      </w:r>
      <w:r>
        <w:rPr>
          <w:rFonts w:ascii="Times New Roman" w:hAnsi="Times New Roman" w:cs="Times New Roman"/>
          <w:sz w:val="24"/>
          <w:szCs w:val="24"/>
          <w:lang w:val="en-GB"/>
        </w:rPr>
        <w:t xml:space="preserve">and. </w:t>
      </w:r>
      <w:r w:rsidRPr="001C3E20">
        <w:rPr>
          <w:rFonts w:ascii="Times New Roman" w:hAnsi="Times New Roman" w:cs="Times New Roman"/>
          <w:i/>
          <w:sz w:val="24"/>
          <w:szCs w:val="24"/>
          <w:lang w:val="en-GB"/>
        </w:rPr>
        <w:t>Ecosystems</w:t>
      </w:r>
      <w:r>
        <w:rPr>
          <w:rFonts w:ascii="Times New Roman" w:hAnsi="Times New Roman" w:cs="Times New Roman"/>
          <w:sz w:val="24"/>
          <w:szCs w:val="24"/>
          <w:lang w:val="en-GB"/>
        </w:rPr>
        <w:t xml:space="preserve"> </w:t>
      </w:r>
      <w:r w:rsidRPr="001C3E20">
        <w:rPr>
          <w:rFonts w:ascii="Times New Roman" w:hAnsi="Times New Roman" w:cs="Times New Roman"/>
          <w:b/>
          <w:sz w:val="24"/>
          <w:szCs w:val="24"/>
          <w:lang w:val="en-GB"/>
        </w:rPr>
        <w:t>13(4)</w:t>
      </w:r>
      <w:r>
        <w:rPr>
          <w:rFonts w:ascii="Times New Roman" w:hAnsi="Times New Roman" w:cs="Times New Roman"/>
          <w:sz w:val="24"/>
          <w:szCs w:val="24"/>
          <w:lang w:val="en-GB"/>
        </w:rPr>
        <w:t>, 499</w:t>
      </w:r>
      <w:r w:rsidRPr="00AF4A6D">
        <w:rPr>
          <w:rFonts w:ascii="Times New Roman" w:hAnsi="Times New Roman" w:cs="Times New Roman"/>
          <w:sz w:val="24"/>
          <w:szCs w:val="24"/>
          <w:lang w:val="en-GB"/>
        </w:rPr>
        <w:t>–</w:t>
      </w:r>
      <w:r>
        <w:rPr>
          <w:rFonts w:ascii="Times New Roman" w:hAnsi="Times New Roman" w:cs="Times New Roman"/>
          <w:sz w:val="24"/>
          <w:szCs w:val="24"/>
          <w:lang w:val="en-GB"/>
        </w:rPr>
        <w:t>510</w:t>
      </w:r>
      <w:r w:rsidRPr="001C3E20">
        <w:rPr>
          <w:rFonts w:ascii="Times New Roman" w:hAnsi="Times New Roman" w:cs="Times New Roman"/>
          <w:sz w:val="24"/>
          <w:szCs w:val="24"/>
          <w:lang w:val="en-GB"/>
        </w:rPr>
        <w:t xml:space="preserve"> (2010).</w:t>
      </w:r>
    </w:p>
    <w:p w14:paraId="4CABF9A9" w14:textId="77777777" w:rsidR="00CE2A7C" w:rsidRPr="00AF4A6D"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28. </w:t>
      </w:r>
      <w:r w:rsidRPr="001C3E20">
        <w:rPr>
          <w:rFonts w:ascii="Times New Roman" w:hAnsi="Times New Roman" w:cs="Times New Roman"/>
          <w:sz w:val="24"/>
          <w:szCs w:val="24"/>
          <w:lang w:val="en-GB"/>
        </w:rPr>
        <w:t>Cerdà, A. The effect of patchy distribution of</w:t>
      </w:r>
      <w:r>
        <w:rPr>
          <w:rFonts w:ascii="Times New Roman" w:hAnsi="Times New Roman" w:cs="Times New Roman"/>
          <w:sz w:val="24"/>
          <w:szCs w:val="24"/>
          <w:lang w:val="en-GB"/>
        </w:rPr>
        <w:t xml:space="preserve"> </w:t>
      </w:r>
      <w:r w:rsidRPr="001C3E20">
        <w:rPr>
          <w:rFonts w:ascii="Times New Roman" w:hAnsi="Times New Roman" w:cs="Times New Roman"/>
          <w:i/>
          <w:sz w:val="24"/>
          <w:szCs w:val="24"/>
          <w:lang w:val="en-GB"/>
        </w:rPr>
        <w:t>Stipa tenacissima</w:t>
      </w:r>
      <w:r>
        <w:rPr>
          <w:rFonts w:ascii="Times New Roman" w:hAnsi="Times New Roman" w:cs="Times New Roman"/>
          <w:sz w:val="24"/>
          <w:szCs w:val="24"/>
          <w:lang w:val="en-GB"/>
        </w:rPr>
        <w:t xml:space="preserve"> </w:t>
      </w:r>
      <w:r w:rsidRPr="001C3E20">
        <w:rPr>
          <w:rFonts w:ascii="Times New Roman" w:hAnsi="Times New Roman" w:cs="Times New Roman"/>
          <w:sz w:val="24"/>
          <w:szCs w:val="24"/>
          <w:lang w:val="en-GB"/>
        </w:rPr>
        <w:t>L. on runoff and erosio</w:t>
      </w:r>
      <w:r>
        <w:rPr>
          <w:rFonts w:ascii="Times New Roman" w:hAnsi="Times New Roman" w:cs="Times New Roman"/>
          <w:sz w:val="24"/>
          <w:szCs w:val="24"/>
          <w:lang w:val="en-GB"/>
        </w:rPr>
        <w:t xml:space="preserve">n. </w:t>
      </w:r>
      <w:r w:rsidRPr="001C3E20">
        <w:rPr>
          <w:rFonts w:ascii="Times New Roman" w:hAnsi="Times New Roman" w:cs="Times New Roman"/>
          <w:i/>
          <w:sz w:val="24"/>
          <w:szCs w:val="24"/>
          <w:lang w:val="en-GB"/>
        </w:rPr>
        <w:t>J. Arid Environ.</w:t>
      </w:r>
      <w:r w:rsidRPr="001C3E20">
        <w:rPr>
          <w:rFonts w:ascii="Times New Roman" w:hAnsi="Times New Roman" w:cs="Times New Roman"/>
          <w:sz w:val="24"/>
          <w:szCs w:val="24"/>
          <w:lang w:val="en-GB"/>
        </w:rPr>
        <w:t xml:space="preserve"> </w:t>
      </w:r>
      <w:r w:rsidRPr="001C3E20">
        <w:rPr>
          <w:rFonts w:ascii="Times New Roman" w:hAnsi="Times New Roman" w:cs="Times New Roman"/>
          <w:b/>
          <w:sz w:val="24"/>
          <w:szCs w:val="24"/>
          <w:lang w:val="en-GB"/>
        </w:rPr>
        <w:t>36(1)</w:t>
      </w:r>
      <w:r w:rsidRPr="001C3E20">
        <w:rPr>
          <w:rFonts w:ascii="Times New Roman" w:hAnsi="Times New Roman" w:cs="Times New Roman"/>
          <w:sz w:val="24"/>
          <w:szCs w:val="24"/>
          <w:lang w:val="en-GB"/>
        </w:rPr>
        <w:t>, 37</w:t>
      </w:r>
      <w:r w:rsidRPr="00AF4A6D">
        <w:rPr>
          <w:rFonts w:ascii="Times New Roman" w:hAnsi="Times New Roman" w:cs="Times New Roman"/>
          <w:sz w:val="24"/>
          <w:szCs w:val="24"/>
          <w:lang w:val="en-GB"/>
        </w:rPr>
        <w:t>–</w:t>
      </w:r>
      <w:r w:rsidRPr="001C3E20">
        <w:rPr>
          <w:rFonts w:ascii="Times New Roman" w:hAnsi="Times New Roman" w:cs="Times New Roman"/>
          <w:sz w:val="24"/>
          <w:szCs w:val="24"/>
          <w:lang w:val="en-GB"/>
        </w:rPr>
        <w:t>51</w:t>
      </w:r>
      <w:r>
        <w:rPr>
          <w:rFonts w:ascii="Times New Roman" w:hAnsi="Times New Roman" w:cs="Times New Roman"/>
          <w:sz w:val="24"/>
          <w:szCs w:val="24"/>
          <w:lang w:val="en-GB"/>
        </w:rPr>
        <w:t xml:space="preserve"> (1997)</w:t>
      </w:r>
      <w:r w:rsidRPr="001C3E20">
        <w:rPr>
          <w:rFonts w:ascii="Times New Roman" w:hAnsi="Times New Roman" w:cs="Times New Roman"/>
          <w:sz w:val="24"/>
          <w:szCs w:val="24"/>
          <w:lang w:val="en-GB"/>
        </w:rPr>
        <w:t>.</w:t>
      </w:r>
    </w:p>
    <w:p w14:paraId="7C959C89" w14:textId="77777777" w:rsidR="00CE2A7C"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29</w:t>
      </w:r>
      <w:r w:rsidRPr="00B3331B">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Weber, B., Büdel, B. &amp; </w:t>
      </w:r>
      <w:r w:rsidRPr="00B3331B">
        <w:rPr>
          <w:rFonts w:ascii="Times New Roman" w:hAnsi="Times New Roman" w:cs="Times New Roman"/>
          <w:sz w:val="24"/>
          <w:szCs w:val="24"/>
          <w:lang w:val="en-GB"/>
        </w:rPr>
        <w:t>Belnap, J</w:t>
      </w:r>
      <w:r>
        <w:rPr>
          <w:rFonts w:ascii="Times New Roman" w:hAnsi="Times New Roman" w:cs="Times New Roman"/>
          <w:sz w:val="24"/>
          <w:szCs w:val="24"/>
          <w:lang w:val="en-GB"/>
        </w:rPr>
        <w:t>. (Eds.)</w:t>
      </w:r>
      <w:r w:rsidRPr="00B3331B">
        <w:rPr>
          <w:rFonts w:ascii="Times New Roman" w:hAnsi="Times New Roman" w:cs="Times New Roman"/>
          <w:sz w:val="24"/>
          <w:szCs w:val="24"/>
          <w:lang w:val="en-GB"/>
        </w:rPr>
        <w:t xml:space="preserve">. </w:t>
      </w:r>
      <w:r w:rsidRPr="00B3331B">
        <w:rPr>
          <w:rFonts w:ascii="Times New Roman" w:hAnsi="Times New Roman" w:cs="Times New Roman"/>
          <w:i/>
          <w:sz w:val="24"/>
          <w:szCs w:val="24"/>
          <w:lang w:val="en-GB"/>
        </w:rPr>
        <w:t>Biological soil crusts: an organizing principle in drylands</w:t>
      </w:r>
      <w:r>
        <w:rPr>
          <w:rFonts w:ascii="Times New Roman" w:hAnsi="Times New Roman" w:cs="Times New Roman"/>
          <w:sz w:val="24"/>
          <w:szCs w:val="24"/>
          <w:lang w:val="en-GB"/>
        </w:rPr>
        <w:t xml:space="preserve">. </w:t>
      </w:r>
      <w:r w:rsidRPr="00B3331B">
        <w:rPr>
          <w:rFonts w:ascii="Times New Roman" w:hAnsi="Times New Roman" w:cs="Times New Roman"/>
          <w:sz w:val="24"/>
          <w:szCs w:val="24"/>
          <w:lang w:val="en-GB"/>
        </w:rPr>
        <w:t>Cham: Springer (2016).</w:t>
      </w:r>
    </w:p>
    <w:p w14:paraId="12A3334D" w14:textId="77777777" w:rsidR="00CE2A7C" w:rsidRPr="00AF4A6D"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30. Eldridge, D.J. </w:t>
      </w:r>
      <w:r w:rsidRPr="00C87C35">
        <w:rPr>
          <w:rFonts w:ascii="Times New Roman" w:hAnsi="Times New Roman" w:cs="Times New Roman"/>
          <w:sz w:val="24"/>
          <w:szCs w:val="24"/>
          <w:lang w:val="en-GB"/>
        </w:rPr>
        <w:t>et al.</w:t>
      </w:r>
      <w:r w:rsidRPr="00F02C0E">
        <w:rPr>
          <w:rFonts w:ascii="Times New Roman" w:hAnsi="Times New Roman" w:cs="Times New Roman"/>
          <w:sz w:val="24"/>
          <w:szCs w:val="24"/>
          <w:lang w:val="en-GB"/>
        </w:rPr>
        <w:t xml:space="preserve"> The pervasive and multifaceted influence of biocrusts on water</w:t>
      </w:r>
      <w:r>
        <w:rPr>
          <w:rFonts w:ascii="Times New Roman" w:hAnsi="Times New Roman" w:cs="Times New Roman"/>
          <w:sz w:val="24"/>
          <w:szCs w:val="24"/>
          <w:lang w:val="en-GB"/>
        </w:rPr>
        <w:t xml:space="preserve"> in the world's drylands. </w:t>
      </w:r>
      <w:r w:rsidRPr="00F02C0E">
        <w:rPr>
          <w:rFonts w:ascii="Times New Roman" w:hAnsi="Times New Roman" w:cs="Times New Roman"/>
          <w:i/>
          <w:sz w:val="24"/>
          <w:szCs w:val="24"/>
          <w:lang w:val="en-GB"/>
        </w:rPr>
        <w:t>Glob. Change Biol.</w:t>
      </w:r>
      <w:r>
        <w:rPr>
          <w:rFonts w:ascii="Times New Roman" w:hAnsi="Times New Roman" w:cs="Times New Roman"/>
          <w:sz w:val="24"/>
          <w:szCs w:val="24"/>
          <w:lang w:val="en-GB"/>
        </w:rPr>
        <w:t xml:space="preserve"> </w:t>
      </w:r>
      <w:r w:rsidRPr="00F02C0E">
        <w:rPr>
          <w:rFonts w:ascii="Times New Roman" w:hAnsi="Times New Roman" w:cs="Times New Roman"/>
          <w:b/>
          <w:sz w:val="24"/>
          <w:szCs w:val="24"/>
          <w:lang w:val="en-GB"/>
        </w:rPr>
        <w:t>26(10)</w:t>
      </w:r>
      <w:r>
        <w:rPr>
          <w:rFonts w:ascii="Times New Roman" w:hAnsi="Times New Roman" w:cs="Times New Roman"/>
          <w:sz w:val="24"/>
          <w:szCs w:val="24"/>
          <w:lang w:val="en-GB"/>
        </w:rPr>
        <w:t>, 6003</w:t>
      </w:r>
      <w:r w:rsidRPr="00AF4A6D">
        <w:rPr>
          <w:rFonts w:ascii="Times New Roman" w:hAnsi="Times New Roman" w:cs="Times New Roman"/>
          <w:sz w:val="24"/>
          <w:szCs w:val="24"/>
          <w:lang w:val="en-GB"/>
        </w:rPr>
        <w:t>–</w:t>
      </w:r>
      <w:r>
        <w:rPr>
          <w:rFonts w:ascii="Times New Roman" w:hAnsi="Times New Roman" w:cs="Times New Roman"/>
          <w:sz w:val="24"/>
          <w:szCs w:val="24"/>
          <w:lang w:val="en-GB"/>
        </w:rPr>
        <w:t>6014 (2020).</w:t>
      </w:r>
    </w:p>
    <w:p w14:paraId="19F3CA72" w14:textId="77777777" w:rsidR="00CE2A7C" w:rsidRPr="00AF4A6D"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31</w:t>
      </w:r>
      <w:r w:rsidRPr="0092458E">
        <w:rPr>
          <w:rFonts w:ascii="Times New Roman" w:hAnsi="Times New Roman" w:cs="Times New Roman"/>
          <w:sz w:val="24"/>
          <w:szCs w:val="24"/>
          <w:lang w:val="en-GB"/>
        </w:rPr>
        <w:t>. Castillo-Monroy, A.P., Delgado-Baquerizo, M., Maestre, F.T. &amp; Gallardo, A. Biological soil crusts modulate nitrogen avail</w:t>
      </w:r>
      <w:r w:rsidRPr="00263A11">
        <w:rPr>
          <w:rFonts w:ascii="Times New Roman" w:hAnsi="Times New Roman" w:cs="Times New Roman"/>
          <w:sz w:val="24"/>
          <w:szCs w:val="24"/>
          <w:lang w:val="en-GB"/>
        </w:rPr>
        <w:t xml:space="preserve">ability in semi-arid ecosystems: Insights from a Mediterranean grassland. </w:t>
      </w:r>
      <w:r w:rsidRPr="00AF4A6D">
        <w:rPr>
          <w:rFonts w:ascii="Times New Roman" w:hAnsi="Times New Roman" w:cs="Times New Roman"/>
          <w:i/>
          <w:sz w:val="24"/>
          <w:szCs w:val="24"/>
          <w:lang w:val="en-GB"/>
        </w:rPr>
        <w:t>Plant Soil</w:t>
      </w:r>
      <w:r w:rsidRPr="00AF4A6D">
        <w:rPr>
          <w:rFonts w:ascii="Times New Roman" w:hAnsi="Times New Roman" w:cs="Times New Roman"/>
          <w:sz w:val="24"/>
          <w:szCs w:val="24"/>
          <w:lang w:val="en-GB"/>
        </w:rPr>
        <w:t xml:space="preserve"> </w:t>
      </w:r>
      <w:r w:rsidRPr="00AF4A6D">
        <w:rPr>
          <w:rFonts w:ascii="Times New Roman" w:hAnsi="Times New Roman" w:cs="Times New Roman"/>
          <w:b/>
          <w:sz w:val="24"/>
          <w:szCs w:val="24"/>
          <w:lang w:val="en-GB"/>
        </w:rPr>
        <w:t>333</w:t>
      </w:r>
      <w:r w:rsidRPr="00AF4A6D">
        <w:rPr>
          <w:rFonts w:ascii="Times New Roman" w:hAnsi="Times New Roman" w:cs="Times New Roman"/>
          <w:sz w:val="24"/>
          <w:szCs w:val="24"/>
          <w:lang w:val="en-GB"/>
        </w:rPr>
        <w:t>, 21–34 (2010).</w:t>
      </w:r>
    </w:p>
    <w:p w14:paraId="38AA371B" w14:textId="77777777" w:rsidR="00CE2A7C" w:rsidRPr="00C87C35" w:rsidRDefault="00CE2A7C" w:rsidP="00CE2A7C">
      <w:pPr>
        <w:spacing w:line="480" w:lineRule="auto"/>
        <w:jc w:val="both"/>
        <w:rPr>
          <w:rFonts w:ascii="Times New Roman" w:hAnsi="Times New Roman" w:cs="Times New Roman"/>
          <w:sz w:val="24"/>
          <w:szCs w:val="24"/>
        </w:rPr>
      </w:pPr>
      <w:r>
        <w:rPr>
          <w:rFonts w:ascii="Times New Roman" w:hAnsi="Times New Roman" w:cs="Times New Roman"/>
          <w:sz w:val="24"/>
          <w:szCs w:val="24"/>
          <w:lang w:val="en-GB"/>
        </w:rPr>
        <w:t xml:space="preserve">32. </w:t>
      </w:r>
      <w:r w:rsidRPr="00941826">
        <w:rPr>
          <w:rFonts w:ascii="Times New Roman" w:hAnsi="Times New Roman" w:cs="Times New Roman"/>
          <w:sz w:val="24"/>
          <w:szCs w:val="24"/>
          <w:lang w:val="en-GB"/>
        </w:rPr>
        <w:t xml:space="preserve">Escolar, C., Martínez, I., Bowker, M.A., &amp; Maestre, F.T. Warming reduces the growth and diversity of biological soil crusts in a semi-arid environment: implications for ecosystem structure and functioning. </w:t>
      </w:r>
      <w:r w:rsidRPr="00C87C35">
        <w:rPr>
          <w:rFonts w:ascii="Times New Roman" w:hAnsi="Times New Roman" w:cs="Times New Roman"/>
          <w:i/>
          <w:sz w:val="24"/>
          <w:szCs w:val="24"/>
        </w:rPr>
        <w:t>Philos. T. R. Soc. B.</w:t>
      </w:r>
      <w:r w:rsidRPr="00C87C35">
        <w:rPr>
          <w:rFonts w:ascii="Times New Roman" w:hAnsi="Times New Roman" w:cs="Times New Roman"/>
          <w:sz w:val="24"/>
          <w:szCs w:val="24"/>
        </w:rPr>
        <w:t xml:space="preserve"> </w:t>
      </w:r>
      <w:r w:rsidRPr="00C87C35">
        <w:rPr>
          <w:rFonts w:ascii="Times New Roman" w:hAnsi="Times New Roman" w:cs="Times New Roman"/>
          <w:b/>
          <w:sz w:val="24"/>
          <w:szCs w:val="24"/>
        </w:rPr>
        <w:t>367(1606)</w:t>
      </w:r>
      <w:r w:rsidRPr="00C87C35">
        <w:rPr>
          <w:rFonts w:ascii="Times New Roman" w:hAnsi="Times New Roman" w:cs="Times New Roman"/>
          <w:sz w:val="24"/>
          <w:szCs w:val="24"/>
        </w:rPr>
        <w:t>, 3087–3099 (2012).</w:t>
      </w:r>
    </w:p>
    <w:p w14:paraId="7510C96B" w14:textId="77777777" w:rsidR="00CE2A7C" w:rsidRPr="00263A11"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rPr>
        <w:lastRenderedPageBreak/>
        <w:t>33</w:t>
      </w:r>
      <w:r w:rsidRPr="0092458E">
        <w:rPr>
          <w:rFonts w:ascii="Times New Roman" w:hAnsi="Times New Roman" w:cs="Times New Roman"/>
          <w:sz w:val="24"/>
          <w:szCs w:val="24"/>
        </w:rPr>
        <w:t xml:space="preserve">. Maestre, F.T. </w:t>
      </w:r>
      <w:r w:rsidRPr="00C87C35">
        <w:rPr>
          <w:rFonts w:ascii="Times New Roman" w:hAnsi="Times New Roman" w:cs="Times New Roman"/>
          <w:sz w:val="24"/>
          <w:szCs w:val="24"/>
        </w:rPr>
        <w:t>et al.</w:t>
      </w:r>
      <w:r w:rsidRPr="0092458E">
        <w:rPr>
          <w:rFonts w:ascii="Times New Roman" w:hAnsi="Times New Roman" w:cs="Times New Roman"/>
          <w:sz w:val="24"/>
          <w:szCs w:val="24"/>
        </w:rPr>
        <w:t xml:space="preserve"> </w:t>
      </w:r>
      <w:r w:rsidRPr="00AF4A6D">
        <w:rPr>
          <w:rFonts w:ascii="Times New Roman" w:hAnsi="Times New Roman" w:cs="Times New Roman"/>
          <w:sz w:val="24"/>
          <w:szCs w:val="24"/>
          <w:lang w:val="en-GB"/>
        </w:rPr>
        <w:t xml:space="preserve">Changes in biocrust cover drive carbon cycle responses to climate change in drylands. </w:t>
      </w:r>
      <w:r w:rsidRPr="00AF4A6D">
        <w:rPr>
          <w:rFonts w:ascii="Times New Roman" w:hAnsi="Times New Roman" w:cs="Times New Roman"/>
          <w:i/>
          <w:sz w:val="24"/>
          <w:szCs w:val="24"/>
          <w:lang w:val="en-GB"/>
        </w:rPr>
        <w:t>Glob. Change Biol</w:t>
      </w:r>
      <w:r w:rsidRPr="00AF4A6D">
        <w:rPr>
          <w:rFonts w:ascii="Times New Roman" w:hAnsi="Times New Roman" w:cs="Times New Roman"/>
          <w:sz w:val="24"/>
          <w:szCs w:val="24"/>
          <w:lang w:val="en-GB"/>
        </w:rPr>
        <w:t xml:space="preserve">. </w:t>
      </w:r>
      <w:r w:rsidRPr="00AF4A6D">
        <w:rPr>
          <w:rFonts w:ascii="Times New Roman" w:hAnsi="Times New Roman" w:cs="Times New Roman"/>
          <w:b/>
          <w:sz w:val="24"/>
          <w:szCs w:val="24"/>
          <w:lang w:val="en-GB"/>
        </w:rPr>
        <w:t>19</w:t>
      </w:r>
      <w:r w:rsidRPr="00AF4A6D">
        <w:rPr>
          <w:rFonts w:ascii="Times New Roman" w:hAnsi="Times New Roman" w:cs="Times New Roman"/>
          <w:sz w:val="24"/>
          <w:szCs w:val="24"/>
          <w:lang w:val="en-GB"/>
        </w:rPr>
        <w:t>, 3835–3847 (2013).</w:t>
      </w:r>
    </w:p>
    <w:p w14:paraId="200BFA12" w14:textId="77777777" w:rsidR="00CE2A7C" w:rsidRPr="00FC5A3F" w:rsidRDefault="00CE2A7C" w:rsidP="00CE2A7C">
      <w:pPr>
        <w:spacing w:line="480" w:lineRule="auto"/>
        <w:jc w:val="both"/>
        <w:rPr>
          <w:rFonts w:ascii="Times New Roman" w:hAnsi="Times New Roman" w:cs="Times New Roman"/>
          <w:sz w:val="24"/>
          <w:szCs w:val="24"/>
          <w:lang w:val="en-GB"/>
        </w:rPr>
      </w:pPr>
      <w:r w:rsidRPr="00CE2A7C">
        <w:rPr>
          <w:rFonts w:ascii="Times New Roman" w:hAnsi="Times New Roman" w:cs="Times New Roman"/>
          <w:sz w:val="24"/>
          <w:szCs w:val="24"/>
          <w:lang w:val="en-GB"/>
        </w:rPr>
        <w:t xml:space="preserve">34. Delgado‐Baquerizo, M. et al. </w:t>
      </w:r>
      <w:r w:rsidRPr="00FC5A3F">
        <w:rPr>
          <w:rFonts w:ascii="Times New Roman" w:hAnsi="Times New Roman" w:cs="Times New Roman"/>
          <w:sz w:val="24"/>
          <w:szCs w:val="24"/>
          <w:lang w:val="en-GB"/>
        </w:rPr>
        <w:t xml:space="preserve">Direct and indirect impacts of climate change on microbial and biocrust communities alter the resistance of the N cycle in </w:t>
      </w:r>
      <w:r>
        <w:rPr>
          <w:rFonts w:ascii="Times New Roman" w:hAnsi="Times New Roman" w:cs="Times New Roman"/>
          <w:sz w:val="24"/>
          <w:szCs w:val="24"/>
          <w:lang w:val="en-GB"/>
        </w:rPr>
        <w:t xml:space="preserve">a semiarid grassland. </w:t>
      </w:r>
      <w:r w:rsidRPr="00FC5A3F">
        <w:rPr>
          <w:rFonts w:ascii="Times New Roman" w:hAnsi="Times New Roman" w:cs="Times New Roman"/>
          <w:i/>
          <w:sz w:val="24"/>
          <w:szCs w:val="24"/>
          <w:lang w:val="en-GB"/>
        </w:rPr>
        <w:t>J. Ecol.</w:t>
      </w:r>
      <w:r w:rsidRPr="00FC5A3F">
        <w:rPr>
          <w:rFonts w:ascii="Times New Roman" w:hAnsi="Times New Roman" w:cs="Times New Roman"/>
          <w:sz w:val="24"/>
          <w:szCs w:val="24"/>
          <w:lang w:val="en-GB"/>
        </w:rPr>
        <w:t xml:space="preserve"> </w:t>
      </w:r>
      <w:r w:rsidRPr="00FC5A3F">
        <w:rPr>
          <w:rFonts w:ascii="Times New Roman" w:hAnsi="Times New Roman" w:cs="Times New Roman"/>
          <w:b/>
          <w:sz w:val="24"/>
          <w:szCs w:val="24"/>
          <w:lang w:val="en-GB"/>
        </w:rPr>
        <w:t>102(6)</w:t>
      </w:r>
      <w:r w:rsidRPr="00FC5A3F">
        <w:rPr>
          <w:rFonts w:ascii="Times New Roman" w:hAnsi="Times New Roman" w:cs="Times New Roman"/>
          <w:sz w:val="24"/>
          <w:szCs w:val="24"/>
          <w:lang w:val="en-GB"/>
        </w:rPr>
        <w:t>, 1592</w:t>
      </w:r>
      <w:r w:rsidRPr="00AF4A6D">
        <w:rPr>
          <w:rFonts w:ascii="Times New Roman" w:hAnsi="Times New Roman" w:cs="Times New Roman"/>
          <w:sz w:val="24"/>
          <w:szCs w:val="24"/>
          <w:lang w:val="en-GB"/>
        </w:rPr>
        <w:t>–</w:t>
      </w:r>
      <w:r w:rsidRPr="00FC5A3F">
        <w:rPr>
          <w:rFonts w:ascii="Times New Roman" w:hAnsi="Times New Roman" w:cs="Times New Roman"/>
          <w:sz w:val="24"/>
          <w:szCs w:val="24"/>
          <w:lang w:val="en-GB"/>
        </w:rPr>
        <w:t>1605 (2014).</w:t>
      </w:r>
    </w:p>
    <w:p w14:paraId="0685431C" w14:textId="77777777" w:rsidR="00CE2A7C" w:rsidRPr="00C87C35" w:rsidRDefault="00CE2A7C" w:rsidP="00CE2A7C">
      <w:pPr>
        <w:spacing w:line="480" w:lineRule="auto"/>
        <w:jc w:val="both"/>
        <w:rPr>
          <w:rFonts w:ascii="Times New Roman" w:hAnsi="Times New Roman" w:cs="Times New Roman"/>
          <w:sz w:val="24"/>
          <w:szCs w:val="24"/>
          <w:lang w:val="en-GB"/>
        </w:rPr>
      </w:pPr>
      <w:r w:rsidRPr="00B96A05">
        <w:rPr>
          <w:rFonts w:ascii="Times New Roman" w:hAnsi="Times New Roman" w:cs="Times New Roman"/>
          <w:sz w:val="24"/>
          <w:szCs w:val="24"/>
          <w:lang w:val="en-GB"/>
        </w:rPr>
        <w:t xml:space="preserve">35. Delgado‐Baquerizo, M. et al. </w:t>
      </w:r>
      <w:r w:rsidRPr="00941826">
        <w:rPr>
          <w:rFonts w:ascii="Times New Roman" w:hAnsi="Times New Roman" w:cs="Times New Roman"/>
          <w:sz w:val="24"/>
          <w:szCs w:val="24"/>
          <w:lang w:val="en-GB"/>
        </w:rPr>
        <w:t xml:space="preserve">Differences in thallus chemistry are related to species‐specific effects of biocrust‐forming lichens on soil nutrients and microbial communities. </w:t>
      </w:r>
      <w:r w:rsidRPr="00C87C35">
        <w:rPr>
          <w:rFonts w:ascii="Times New Roman" w:hAnsi="Times New Roman" w:cs="Times New Roman"/>
          <w:i/>
          <w:sz w:val="24"/>
          <w:szCs w:val="24"/>
          <w:lang w:val="en-GB"/>
        </w:rPr>
        <w:t>Funct. Ecol.</w:t>
      </w:r>
      <w:r w:rsidRPr="00C87C35">
        <w:rPr>
          <w:rFonts w:ascii="Times New Roman" w:hAnsi="Times New Roman" w:cs="Times New Roman"/>
          <w:sz w:val="24"/>
          <w:szCs w:val="24"/>
          <w:lang w:val="en-GB"/>
        </w:rPr>
        <w:t xml:space="preserve"> </w:t>
      </w:r>
      <w:r w:rsidRPr="00C87C35">
        <w:rPr>
          <w:rFonts w:ascii="Times New Roman" w:hAnsi="Times New Roman" w:cs="Times New Roman"/>
          <w:b/>
          <w:sz w:val="24"/>
          <w:szCs w:val="24"/>
          <w:lang w:val="en-GB"/>
        </w:rPr>
        <w:t>29(8)</w:t>
      </w:r>
      <w:r w:rsidRPr="00C87C35">
        <w:rPr>
          <w:rFonts w:ascii="Times New Roman" w:hAnsi="Times New Roman" w:cs="Times New Roman"/>
          <w:sz w:val="24"/>
          <w:szCs w:val="24"/>
          <w:lang w:val="en-GB"/>
        </w:rPr>
        <w:t>, 1087–1098 (2015).</w:t>
      </w:r>
    </w:p>
    <w:p w14:paraId="6E79B3D5" w14:textId="2F0C19E7" w:rsidR="00CE2A7C"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3</w:t>
      </w:r>
      <w:r w:rsidR="00E6242F">
        <w:rPr>
          <w:rFonts w:ascii="Times New Roman" w:hAnsi="Times New Roman" w:cs="Times New Roman"/>
          <w:sz w:val="24"/>
          <w:szCs w:val="24"/>
          <w:lang w:val="en-GB"/>
        </w:rPr>
        <w:t>6</w:t>
      </w:r>
      <w:r w:rsidRPr="00AF4A6D">
        <w:rPr>
          <w:rFonts w:ascii="Times New Roman" w:hAnsi="Times New Roman" w:cs="Times New Roman"/>
          <w:sz w:val="24"/>
          <w:szCs w:val="24"/>
          <w:lang w:val="en-GB"/>
        </w:rPr>
        <w:t xml:space="preserve">. Lafuente, A., Berdugo, M., Ladron de Guevara, M., Gozalo, B. &amp; Maestre, F. T. Simulated climate change affects how biocrusts modulate water gains and desiccation dynamics after rainfall events. </w:t>
      </w:r>
      <w:r w:rsidRPr="00AF4A6D">
        <w:rPr>
          <w:rFonts w:ascii="Times New Roman" w:hAnsi="Times New Roman" w:cs="Times New Roman"/>
          <w:i/>
          <w:sz w:val="24"/>
          <w:szCs w:val="24"/>
          <w:lang w:val="en-GB"/>
        </w:rPr>
        <w:t>Ecohydrology</w:t>
      </w:r>
      <w:r w:rsidRPr="00AF4A6D">
        <w:rPr>
          <w:rFonts w:ascii="Times New Roman" w:hAnsi="Times New Roman" w:cs="Times New Roman"/>
          <w:sz w:val="24"/>
          <w:szCs w:val="24"/>
          <w:lang w:val="en-GB"/>
        </w:rPr>
        <w:t xml:space="preserve"> </w:t>
      </w:r>
      <w:r w:rsidRPr="00AF4A6D">
        <w:rPr>
          <w:rFonts w:ascii="Times New Roman" w:hAnsi="Times New Roman" w:cs="Times New Roman"/>
          <w:b/>
          <w:sz w:val="24"/>
          <w:szCs w:val="24"/>
          <w:lang w:val="en-GB"/>
        </w:rPr>
        <w:t>11(6)</w:t>
      </w:r>
      <w:r w:rsidRPr="00AF4A6D">
        <w:rPr>
          <w:rFonts w:ascii="Times New Roman" w:hAnsi="Times New Roman" w:cs="Times New Roman"/>
          <w:sz w:val="24"/>
          <w:szCs w:val="24"/>
          <w:lang w:val="en-GB"/>
        </w:rPr>
        <w:t>, e1935 (2018).</w:t>
      </w:r>
    </w:p>
    <w:p w14:paraId="3DBEB915" w14:textId="32D550F8" w:rsidR="00E6242F" w:rsidRDefault="00E6242F" w:rsidP="00E6242F">
      <w:pPr>
        <w:spacing w:line="480" w:lineRule="auto"/>
        <w:jc w:val="both"/>
        <w:rPr>
          <w:ins w:id="90" w:author="Usuario" w:date="2021-09-29T12:31:00Z"/>
          <w:rFonts w:ascii="Times New Roman" w:hAnsi="Times New Roman" w:cs="Times New Roman"/>
          <w:sz w:val="24"/>
          <w:szCs w:val="24"/>
          <w:lang w:val="en-GB"/>
        </w:rPr>
      </w:pPr>
      <w:r>
        <w:rPr>
          <w:rFonts w:ascii="Times New Roman" w:hAnsi="Times New Roman" w:cs="Times New Roman"/>
          <w:sz w:val="24"/>
          <w:szCs w:val="24"/>
          <w:lang w:val="en-GB"/>
        </w:rPr>
        <w:t>37</w:t>
      </w:r>
      <w:r w:rsidRPr="00AF4A6D">
        <w:rPr>
          <w:rFonts w:ascii="Times New Roman" w:hAnsi="Times New Roman" w:cs="Times New Roman"/>
          <w:sz w:val="24"/>
          <w:szCs w:val="24"/>
          <w:lang w:val="en-GB"/>
        </w:rPr>
        <w:t xml:space="preserve">. IUSS Working Group WRB. </w:t>
      </w:r>
      <w:r w:rsidRPr="00AF4A6D">
        <w:rPr>
          <w:rFonts w:ascii="Times New Roman" w:hAnsi="Times New Roman" w:cs="Times New Roman"/>
          <w:i/>
          <w:sz w:val="24"/>
          <w:szCs w:val="24"/>
          <w:lang w:val="en-GB"/>
        </w:rPr>
        <w:t>World Reference Base for Soil Resources 2006.</w:t>
      </w:r>
      <w:r w:rsidRPr="00AF4A6D">
        <w:rPr>
          <w:rFonts w:ascii="Times New Roman" w:hAnsi="Times New Roman" w:cs="Times New Roman"/>
          <w:sz w:val="24"/>
          <w:szCs w:val="24"/>
          <w:lang w:val="en-GB"/>
        </w:rPr>
        <w:t xml:space="preserve"> World Soil Resources Reports No. 103. Rome, Italy: FAO (2006).</w:t>
      </w:r>
    </w:p>
    <w:p w14:paraId="3C900313" w14:textId="34E70962" w:rsidR="00A36843" w:rsidRPr="0092458E" w:rsidRDefault="00A36843" w:rsidP="00E6242F">
      <w:pPr>
        <w:spacing w:line="480" w:lineRule="auto"/>
        <w:jc w:val="both"/>
        <w:rPr>
          <w:rFonts w:ascii="Times New Roman" w:hAnsi="Times New Roman" w:cs="Times New Roman"/>
          <w:sz w:val="24"/>
          <w:szCs w:val="24"/>
          <w:lang w:val="en-GB"/>
        </w:rPr>
      </w:pPr>
      <w:ins w:id="91" w:author="Usuario" w:date="2021-09-29T12:31:00Z">
        <w:r>
          <w:rPr>
            <w:rFonts w:ascii="Times New Roman" w:hAnsi="Times New Roman" w:cs="Times New Roman"/>
            <w:sz w:val="24"/>
            <w:szCs w:val="24"/>
            <w:lang w:val="en-GB"/>
          </w:rPr>
          <w:t xml:space="preserve">38. </w:t>
        </w:r>
      </w:ins>
      <w:ins w:id="92" w:author="Usuario" w:date="2021-09-29T12:32:00Z">
        <w:r w:rsidRPr="00A36843">
          <w:rPr>
            <w:rFonts w:ascii="Times New Roman" w:hAnsi="Times New Roman" w:cs="Times New Roman"/>
            <w:sz w:val="24"/>
            <w:szCs w:val="24"/>
            <w:lang w:val="en-GB"/>
          </w:rPr>
          <w:t xml:space="preserve">Sharma, H., Shukla, M. K., Bosland, P. W., &amp; Steiner, R. Soil moisture sensor calibration, actual evapotranspiration, and crop coefficients for drip irrigated greenhouse chile peppers. </w:t>
        </w:r>
        <w:r w:rsidRPr="00A36843">
          <w:rPr>
            <w:rFonts w:ascii="Times New Roman" w:hAnsi="Times New Roman" w:cs="Times New Roman"/>
            <w:i/>
            <w:sz w:val="24"/>
            <w:szCs w:val="24"/>
            <w:lang w:val="en-GB"/>
            <w:rPrChange w:id="93" w:author="Usuario" w:date="2021-09-29T12:32:00Z">
              <w:rPr>
                <w:rFonts w:ascii="Times New Roman" w:hAnsi="Times New Roman" w:cs="Times New Roman"/>
                <w:sz w:val="24"/>
                <w:szCs w:val="24"/>
                <w:lang w:val="en-GB"/>
              </w:rPr>
            </w:rPrChange>
          </w:rPr>
          <w:t>Agric</w:t>
        </w:r>
      </w:ins>
      <w:ins w:id="94" w:author="Usuario" w:date="2021-09-29T12:33:00Z">
        <w:r w:rsidR="007368F9">
          <w:rPr>
            <w:rFonts w:ascii="Times New Roman" w:hAnsi="Times New Roman" w:cs="Times New Roman"/>
            <w:i/>
            <w:sz w:val="24"/>
            <w:szCs w:val="24"/>
            <w:lang w:val="en-GB"/>
          </w:rPr>
          <w:t>.</w:t>
        </w:r>
      </w:ins>
      <w:ins w:id="95" w:author="Usuario" w:date="2021-09-29T12:32:00Z">
        <w:r w:rsidRPr="00A36843">
          <w:rPr>
            <w:rFonts w:ascii="Times New Roman" w:hAnsi="Times New Roman" w:cs="Times New Roman"/>
            <w:i/>
            <w:sz w:val="24"/>
            <w:szCs w:val="24"/>
            <w:lang w:val="en-GB"/>
            <w:rPrChange w:id="96" w:author="Usuario" w:date="2021-09-29T12:32:00Z">
              <w:rPr>
                <w:rFonts w:ascii="Times New Roman" w:hAnsi="Times New Roman" w:cs="Times New Roman"/>
                <w:sz w:val="24"/>
                <w:szCs w:val="24"/>
                <w:lang w:val="en-GB"/>
              </w:rPr>
            </w:rPrChange>
          </w:rPr>
          <w:t xml:space="preserve"> </w:t>
        </w:r>
      </w:ins>
      <w:ins w:id="97" w:author="Usuario" w:date="2021-09-29T12:33:00Z">
        <w:r w:rsidR="007368F9">
          <w:rPr>
            <w:rFonts w:ascii="Times New Roman" w:hAnsi="Times New Roman" w:cs="Times New Roman"/>
            <w:i/>
            <w:sz w:val="24"/>
            <w:szCs w:val="24"/>
            <w:lang w:val="en-GB"/>
          </w:rPr>
          <w:t>W</w:t>
        </w:r>
      </w:ins>
      <w:ins w:id="98" w:author="Usuario" w:date="2021-09-29T12:32:00Z">
        <w:r w:rsidRPr="00A36843">
          <w:rPr>
            <w:rFonts w:ascii="Times New Roman" w:hAnsi="Times New Roman" w:cs="Times New Roman"/>
            <w:i/>
            <w:sz w:val="24"/>
            <w:szCs w:val="24"/>
            <w:lang w:val="en-GB"/>
            <w:rPrChange w:id="99" w:author="Usuario" w:date="2021-09-29T12:32:00Z">
              <w:rPr>
                <w:rFonts w:ascii="Times New Roman" w:hAnsi="Times New Roman" w:cs="Times New Roman"/>
                <w:sz w:val="24"/>
                <w:szCs w:val="24"/>
                <w:lang w:val="en-GB"/>
              </w:rPr>
            </w:rPrChange>
          </w:rPr>
          <w:t xml:space="preserve">ater </w:t>
        </w:r>
      </w:ins>
      <w:ins w:id="100" w:author="Usuario" w:date="2021-09-29T12:33:00Z">
        <w:r w:rsidR="007368F9">
          <w:rPr>
            <w:rFonts w:ascii="Times New Roman" w:hAnsi="Times New Roman" w:cs="Times New Roman"/>
            <w:i/>
            <w:sz w:val="24"/>
            <w:szCs w:val="24"/>
            <w:lang w:val="en-GB"/>
          </w:rPr>
          <w:t>M</w:t>
        </w:r>
      </w:ins>
      <w:ins w:id="101" w:author="Usuario" w:date="2021-09-29T12:32:00Z">
        <w:r w:rsidRPr="00A36843">
          <w:rPr>
            <w:rFonts w:ascii="Times New Roman" w:hAnsi="Times New Roman" w:cs="Times New Roman"/>
            <w:i/>
            <w:sz w:val="24"/>
            <w:szCs w:val="24"/>
            <w:lang w:val="en-GB"/>
            <w:rPrChange w:id="102" w:author="Usuario" w:date="2021-09-29T12:32:00Z">
              <w:rPr>
                <w:rFonts w:ascii="Times New Roman" w:hAnsi="Times New Roman" w:cs="Times New Roman"/>
                <w:sz w:val="24"/>
                <w:szCs w:val="24"/>
                <w:lang w:val="en-GB"/>
              </w:rPr>
            </w:rPrChange>
          </w:rPr>
          <w:t>anag</w:t>
        </w:r>
      </w:ins>
      <w:ins w:id="103" w:author="Usuario" w:date="2021-09-29T12:33:00Z">
        <w:r w:rsidR="007368F9">
          <w:rPr>
            <w:rFonts w:ascii="Times New Roman" w:hAnsi="Times New Roman" w:cs="Times New Roman"/>
            <w:i/>
            <w:sz w:val="24"/>
            <w:szCs w:val="24"/>
            <w:lang w:val="en-GB"/>
          </w:rPr>
          <w:t>.</w:t>
        </w:r>
      </w:ins>
      <w:ins w:id="104" w:author="Usuario" w:date="2021-09-29T12:32:00Z">
        <w:r w:rsidRPr="00A36843">
          <w:rPr>
            <w:rFonts w:ascii="Times New Roman" w:hAnsi="Times New Roman" w:cs="Times New Roman"/>
            <w:sz w:val="24"/>
            <w:szCs w:val="24"/>
            <w:lang w:val="en-GB"/>
          </w:rPr>
          <w:t xml:space="preserve"> </w:t>
        </w:r>
        <w:r w:rsidRPr="00A36843">
          <w:rPr>
            <w:rFonts w:ascii="Times New Roman" w:hAnsi="Times New Roman" w:cs="Times New Roman"/>
            <w:b/>
            <w:sz w:val="24"/>
            <w:szCs w:val="24"/>
            <w:lang w:val="en-GB"/>
            <w:rPrChange w:id="105" w:author="Usuario" w:date="2021-09-29T12:33:00Z">
              <w:rPr>
                <w:rFonts w:ascii="Times New Roman" w:hAnsi="Times New Roman" w:cs="Times New Roman"/>
                <w:sz w:val="24"/>
                <w:szCs w:val="24"/>
                <w:lang w:val="en-GB"/>
              </w:rPr>
            </w:rPrChange>
          </w:rPr>
          <w:t>179</w:t>
        </w:r>
        <w:r w:rsidRPr="00A36843">
          <w:rPr>
            <w:rFonts w:ascii="Times New Roman" w:hAnsi="Times New Roman" w:cs="Times New Roman"/>
            <w:sz w:val="24"/>
            <w:szCs w:val="24"/>
            <w:lang w:val="en-GB"/>
          </w:rPr>
          <w:t>, 81</w:t>
        </w:r>
      </w:ins>
      <w:ins w:id="106" w:author="Usuario" w:date="2021-09-29T12:33:00Z">
        <w:r w:rsidRPr="00C87C35">
          <w:rPr>
            <w:rFonts w:ascii="Times New Roman" w:hAnsi="Times New Roman" w:cs="Times New Roman"/>
            <w:sz w:val="24"/>
            <w:szCs w:val="24"/>
            <w:lang w:val="en-GB"/>
          </w:rPr>
          <w:t>–</w:t>
        </w:r>
      </w:ins>
      <w:ins w:id="107" w:author="Usuario" w:date="2021-09-29T12:32:00Z">
        <w:r w:rsidRPr="00A36843">
          <w:rPr>
            <w:rFonts w:ascii="Times New Roman" w:hAnsi="Times New Roman" w:cs="Times New Roman"/>
            <w:sz w:val="24"/>
            <w:szCs w:val="24"/>
            <w:lang w:val="en-GB"/>
          </w:rPr>
          <w:t>91</w:t>
        </w:r>
        <w:r>
          <w:rPr>
            <w:rFonts w:ascii="Times New Roman" w:hAnsi="Times New Roman" w:cs="Times New Roman"/>
            <w:sz w:val="24"/>
            <w:szCs w:val="24"/>
            <w:lang w:val="en-GB"/>
          </w:rPr>
          <w:t xml:space="preserve"> </w:t>
        </w:r>
        <w:r w:rsidRPr="00A36843">
          <w:rPr>
            <w:rFonts w:ascii="Times New Roman" w:hAnsi="Times New Roman" w:cs="Times New Roman"/>
            <w:sz w:val="24"/>
            <w:szCs w:val="24"/>
            <w:lang w:val="en-GB"/>
          </w:rPr>
          <w:t>(2017).</w:t>
        </w:r>
      </w:ins>
    </w:p>
    <w:p w14:paraId="4DF4D1B0" w14:textId="49E6CC3B" w:rsidR="00CE2A7C"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3</w:t>
      </w:r>
      <w:ins w:id="108" w:author="Usuario" w:date="2021-09-29T12:31:00Z">
        <w:r w:rsidR="00A36843">
          <w:rPr>
            <w:rFonts w:ascii="Times New Roman" w:hAnsi="Times New Roman" w:cs="Times New Roman"/>
            <w:sz w:val="24"/>
            <w:szCs w:val="24"/>
            <w:lang w:val="en-GB"/>
          </w:rPr>
          <w:t>9</w:t>
        </w:r>
      </w:ins>
      <w:del w:id="109" w:author="Usuario" w:date="2021-09-29T12:31:00Z">
        <w:r w:rsidDel="00A36843">
          <w:rPr>
            <w:rFonts w:ascii="Times New Roman" w:hAnsi="Times New Roman" w:cs="Times New Roman"/>
            <w:sz w:val="24"/>
            <w:szCs w:val="24"/>
            <w:lang w:val="en-GB"/>
          </w:rPr>
          <w:delText>8</w:delText>
        </w:r>
      </w:del>
      <w:r w:rsidRPr="00AF4A6D">
        <w:rPr>
          <w:rFonts w:ascii="Times New Roman" w:hAnsi="Times New Roman" w:cs="Times New Roman"/>
          <w:sz w:val="24"/>
          <w:szCs w:val="24"/>
          <w:lang w:val="en-GB"/>
        </w:rPr>
        <w:t>. R Core Team. R: A language and environment for statistical computing. R Foundation for Statistical Computing, Vienna, Austria. https://www.R-project.org/ (2019).</w:t>
      </w:r>
    </w:p>
    <w:p w14:paraId="441D2893" w14:textId="2DB903C8" w:rsidR="00CE2A7C" w:rsidRDefault="00A36843" w:rsidP="00CE2A7C">
      <w:pPr>
        <w:spacing w:line="480" w:lineRule="auto"/>
        <w:jc w:val="both"/>
        <w:rPr>
          <w:rFonts w:ascii="Times New Roman" w:hAnsi="Times New Roman" w:cs="Times New Roman"/>
          <w:sz w:val="24"/>
          <w:szCs w:val="24"/>
          <w:lang w:val="en-GB"/>
        </w:rPr>
      </w:pPr>
      <w:ins w:id="110" w:author="Usuario" w:date="2021-09-29T12:31:00Z">
        <w:r>
          <w:rPr>
            <w:rFonts w:ascii="Times New Roman" w:hAnsi="Times New Roman" w:cs="Times New Roman"/>
            <w:sz w:val="24"/>
            <w:szCs w:val="24"/>
            <w:lang w:val="en-GB"/>
          </w:rPr>
          <w:t>40</w:t>
        </w:r>
      </w:ins>
      <w:del w:id="111" w:author="Usuario" w:date="2021-09-29T12:31:00Z">
        <w:r w:rsidR="00CE2A7C" w:rsidDel="00A36843">
          <w:rPr>
            <w:rFonts w:ascii="Times New Roman" w:hAnsi="Times New Roman" w:cs="Times New Roman"/>
            <w:sz w:val="24"/>
            <w:szCs w:val="24"/>
            <w:lang w:val="en-GB"/>
          </w:rPr>
          <w:delText>39</w:delText>
        </w:r>
      </w:del>
      <w:r w:rsidR="00CE2A7C">
        <w:rPr>
          <w:rFonts w:ascii="Times New Roman" w:hAnsi="Times New Roman" w:cs="Times New Roman"/>
          <w:sz w:val="24"/>
          <w:szCs w:val="24"/>
          <w:lang w:val="en-GB"/>
        </w:rPr>
        <w:t>. Ushey, K</w:t>
      </w:r>
      <w:r w:rsidR="00CE2A7C" w:rsidRPr="00F0488B">
        <w:rPr>
          <w:rFonts w:ascii="Times New Roman" w:hAnsi="Times New Roman" w:cs="Times New Roman"/>
          <w:sz w:val="24"/>
          <w:szCs w:val="24"/>
          <w:lang w:val="en-GB"/>
        </w:rPr>
        <w:t xml:space="preserve">. </w:t>
      </w:r>
      <w:r w:rsidR="00CE2A7C" w:rsidRPr="00CE049D">
        <w:rPr>
          <w:rFonts w:ascii="Times New Roman" w:hAnsi="Times New Roman" w:cs="Times New Roman"/>
          <w:i/>
          <w:sz w:val="24"/>
          <w:szCs w:val="24"/>
          <w:lang w:val="en-GB"/>
        </w:rPr>
        <w:t>renv: Project Environments. R package version 0.13.2.</w:t>
      </w:r>
      <w:r w:rsidR="00CE2A7C" w:rsidRPr="00F0488B">
        <w:rPr>
          <w:rFonts w:ascii="Times New Roman" w:hAnsi="Times New Roman" w:cs="Times New Roman"/>
          <w:sz w:val="24"/>
          <w:szCs w:val="24"/>
          <w:lang w:val="en-GB"/>
        </w:rPr>
        <w:t xml:space="preserve"> </w:t>
      </w:r>
      <w:r w:rsidR="00CE2A7C" w:rsidRPr="004E0842">
        <w:rPr>
          <w:rFonts w:ascii="Times New Roman" w:hAnsi="Times New Roman" w:cs="Times New Roman"/>
          <w:sz w:val="24"/>
          <w:szCs w:val="24"/>
          <w:lang w:val="en-GB"/>
        </w:rPr>
        <w:t>https://CRAN.R-project.org/package=renv</w:t>
      </w:r>
      <w:r w:rsidR="00CE2A7C">
        <w:rPr>
          <w:rFonts w:ascii="Times New Roman" w:hAnsi="Times New Roman" w:cs="Times New Roman"/>
          <w:sz w:val="24"/>
          <w:szCs w:val="24"/>
          <w:lang w:val="en-GB"/>
        </w:rPr>
        <w:t xml:space="preserve"> (2021).</w:t>
      </w:r>
    </w:p>
    <w:p w14:paraId="2DAA6EDD" w14:textId="6FE3DCD9" w:rsidR="00CE2A7C"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4</w:t>
      </w:r>
      <w:ins w:id="112" w:author="Usuario" w:date="2021-09-29T12:31:00Z">
        <w:r w:rsidR="00A36843">
          <w:rPr>
            <w:rFonts w:ascii="Times New Roman" w:hAnsi="Times New Roman" w:cs="Times New Roman"/>
            <w:sz w:val="24"/>
            <w:szCs w:val="24"/>
            <w:lang w:val="en-GB"/>
          </w:rPr>
          <w:t>1</w:t>
        </w:r>
      </w:ins>
      <w:del w:id="113" w:author="Usuario" w:date="2021-09-29T12:31:00Z">
        <w:r w:rsidDel="00A36843">
          <w:rPr>
            <w:rFonts w:ascii="Times New Roman" w:hAnsi="Times New Roman" w:cs="Times New Roman"/>
            <w:sz w:val="24"/>
            <w:szCs w:val="24"/>
            <w:lang w:val="en-GB"/>
          </w:rPr>
          <w:delText>0</w:delText>
        </w:r>
      </w:del>
      <w:r>
        <w:rPr>
          <w:rFonts w:ascii="Times New Roman" w:hAnsi="Times New Roman" w:cs="Times New Roman"/>
          <w:sz w:val="24"/>
          <w:szCs w:val="24"/>
          <w:lang w:val="en-GB"/>
        </w:rPr>
        <w:t xml:space="preserve">. </w:t>
      </w:r>
      <w:r w:rsidRPr="00F0488B">
        <w:rPr>
          <w:rFonts w:ascii="Times New Roman" w:hAnsi="Times New Roman" w:cs="Times New Roman"/>
          <w:sz w:val="24"/>
          <w:szCs w:val="24"/>
          <w:lang w:val="en-GB"/>
        </w:rPr>
        <w:t>Dowle</w:t>
      </w:r>
      <w:r>
        <w:rPr>
          <w:rFonts w:ascii="Times New Roman" w:hAnsi="Times New Roman" w:cs="Times New Roman"/>
          <w:sz w:val="24"/>
          <w:szCs w:val="24"/>
          <w:lang w:val="en-GB"/>
        </w:rPr>
        <w:t>, M.</w:t>
      </w:r>
      <w:r w:rsidRPr="00F0488B">
        <w:rPr>
          <w:rFonts w:ascii="Times New Roman" w:hAnsi="Times New Roman" w:cs="Times New Roman"/>
          <w:sz w:val="24"/>
          <w:szCs w:val="24"/>
          <w:lang w:val="en-GB"/>
        </w:rPr>
        <w:t xml:space="preserve"> </w:t>
      </w:r>
      <w:r>
        <w:rPr>
          <w:rFonts w:ascii="Times New Roman" w:hAnsi="Times New Roman" w:cs="Times New Roman"/>
          <w:sz w:val="24"/>
          <w:szCs w:val="24"/>
          <w:lang w:val="en-GB"/>
        </w:rPr>
        <w:t>&amp;</w:t>
      </w:r>
      <w:r w:rsidRPr="00F0488B">
        <w:rPr>
          <w:rFonts w:ascii="Times New Roman" w:hAnsi="Times New Roman" w:cs="Times New Roman"/>
          <w:sz w:val="24"/>
          <w:szCs w:val="24"/>
          <w:lang w:val="en-GB"/>
        </w:rPr>
        <w:t xml:space="preserve"> Srinivasan</w:t>
      </w:r>
      <w:r>
        <w:rPr>
          <w:rFonts w:ascii="Times New Roman" w:hAnsi="Times New Roman" w:cs="Times New Roman"/>
          <w:sz w:val="24"/>
          <w:szCs w:val="24"/>
          <w:lang w:val="en-GB"/>
        </w:rPr>
        <w:t>, A.</w:t>
      </w:r>
      <w:r w:rsidRPr="00F0488B">
        <w:rPr>
          <w:rFonts w:ascii="Times New Roman" w:hAnsi="Times New Roman" w:cs="Times New Roman"/>
          <w:sz w:val="24"/>
          <w:szCs w:val="24"/>
          <w:lang w:val="en-GB"/>
        </w:rPr>
        <w:t xml:space="preserve"> </w:t>
      </w:r>
      <w:r w:rsidRPr="00CE049D">
        <w:rPr>
          <w:rFonts w:ascii="Times New Roman" w:hAnsi="Times New Roman" w:cs="Times New Roman"/>
          <w:i/>
          <w:sz w:val="24"/>
          <w:szCs w:val="24"/>
          <w:lang w:val="en-GB"/>
        </w:rPr>
        <w:t>data.table: Extension of `data.frame`. R package version 1.14.0.</w:t>
      </w:r>
      <w:r w:rsidRPr="00F0488B">
        <w:rPr>
          <w:rFonts w:ascii="Times New Roman" w:hAnsi="Times New Roman" w:cs="Times New Roman"/>
          <w:sz w:val="24"/>
          <w:szCs w:val="24"/>
          <w:lang w:val="en-GB"/>
        </w:rPr>
        <w:t xml:space="preserve"> </w:t>
      </w:r>
      <w:r w:rsidRPr="004E0842">
        <w:rPr>
          <w:rFonts w:ascii="Times New Roman" w:hAnsi="Times New Roman" w:cs="Times New Roman"/>
          <w:sz w:val="24"/>
          <w:szCs w:val="24"/>
          <w:lang w:val="en-GB"/>
        </w:rPr>
        <w:t>https://CRAN.R-project.org/package=data.table</w:t>
      </w:r>
      <w:r>
        <w:rPr>
          <w:rFonts w:ascii="Times New Roman" w:hAnsi="Times New Roman" w:cs="Times New Roman"/>
          <w:sz w:val="24"/>
          <w:szCs w:val="24"/>
          <w:lang w:val="en-GB"/>
        </w:rPr>
        <w:t xml:space="preserve"> </w:t>
      </w:r>
      <w:r w:rsidRPr="00F0488B">
        <w:rPr>
          <w:rFonts w:ascii="Times New Roman" w:hAnsi="Times New Roman" w:cs="Times New Roman"/>
          <w:sz w:val="24"/>
          <w:szCs w:val="24"/>
          <w:lang w:val="en-GB"/>
        </w:rPr>
        <w:t>(2021).</w:t>
      </w:r>
    </w:p>
    <w:p w14:paraId="7E6BD77E" w14:textId="268743DC" w:rsidR="00CE2A7C" w:rsidRPr="004E0842"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4</w:t>
      </w:r>
      <w:ins w:id="114" w:author="Usuario" w:date="2021-09-29T12:31:00Z">
        <w:r w:rsidR="00A36843">
          <w:rPr>
            <w:rFonts w:ascii="Times New Roman" w:hAnsi="Times New Roman" w:cs="Times New Roman"/>
            <w:sz w:val="24"/>
            <w:szCs w:val="24"/>
            <w:lang w:val="en-GB"/>
          </w:rPr>
          <w:t>2</w:t>
        </w:r>
      </w:ins>
      <w:del w:id="115" w:author="Usuario" w:date="2021-09-29T12:31:00Z">
        <w:r w:rsidDel="00A36843">
          <w:rPr>
            <w:rFonts w:ascii="Times New Roman" w:hAnsi="Times New Roman" w:cs="Times New Roman"/>
            <w:sz w:val="24"/>
            <w:szCs w:val="24"/>
            <w:lang w:val="en-GB"/>
          </w:rPr>
          <w:delText>1</w:delText>
        </w:r>
      </w:del>
      <w:r>
        <w:rPr>
          <w:rFonts w:ascii="Times New Roman" w:hAnsi="Times New Roman" w:cs="Times New Roman"/>
          <w:sz w:val="24"/>
          <w:szCs w:val="24"/>
          <w:lang w:val="en-GB"/>
        </w:rPr>
        <w:t xml:space="preserve">. </w:t>
      </w:r>
      <w:r w:rsidRPr="00F0488B">
        <w:rPr>
          <w:rFonts w:ascii="Times New Roman" w:hAnsi="Times New Roman" w:cs="Times New Roman"/>
          <w:sz w:val="24"/>
          <w:szCs w:val="24"/>
          <w:lang w:val="en-GB"/>
        </w:rPr>
        <w:t>Firke</w:t>
      </w:r>
      <w:r>
        <w:rPr>
          <w:rFonts w:ascii="Times New Roman" w:hAnsi="Times New Roman" w:cs="Times New Roman"/>
          <w:sz w:val="24"/>
          <w:szCs w:val="24"/>
          <w:lang w:val="en-GB"/>
        </w:rPr>
        <w:t>, S.</w:t>
      </w:r>
      <w:r w:rsidRPr="00F0488B">
        <w:rPr>
          <w:rFonts w:ascii="Times New Roman" w:hAnsi="Times New Roman" w:cs="Times New Roman"/>
          <w:sz w:val="24"/>
          <w:szCs w:val="24"/>
          <w:lang w:val="en-GB"/>
        </w:rPr>
        <w:t xml:space="preserve"> </w:t>
      </w:r>
      <w:r w:rsidRPr="00CE049D">
        <w:rPr>
          <w:rFonts w:ascii="Times New Roman" w:hAnsi="Times New Roman" w:cs="Times New Roman"/>
          <w:i/>
          <w:sz w:val="24"/>
          <w:szCs w:val="24"/>
          <w:lang w:val="en-GB"/>
        </w:rPr>
        <w:t>janitor: Simple Tools for Examining and Cleaning Dirty Data. R package version 2.1.0.</w:t>
      </w:r>
      <w:r>
        <w:rPr>
          <w:rFonts w:ascii="Times New Roman" w:hAnsi="Times New Roman" w:cs="Times New Roman"/>
          <w:sz w:val="24"/>
          <w:szCs w:val="24"/>
          <w:lang w:val="en-GB"/>
        </w:rPr>
        <w:t xml:space="preserve"> </w:t>
      </w:r>
      <w:r w:rsidRPr="004E0842">
        <w:rPr>
          <w:rFonts w:ascii="Times New Roman" w:hAnsi="Times New Roman" w:cs="Times New Roman"/>
          <w:sz w:val="24"/>
          <w:szCs w:val="24"/>
          <w:lang w:val="en-GB"/>
        </w:rPr>
        <w:t>https://CRAN.R-project.org/package=janitor</w:t>
      </w:r>
      <w:r>
        <w:rPr>
          <w:rFonts w:ascii="Times New Roman" w:hAnsi="Times New Roman" w:cs="Times New Roman"/>
          <w:sz w:val="24"/>
          <w:szCs w:val="24"/>
          <w:lang w:val="en-GB"/>
        </w:rPr>
        <w:t xml:space="preserve"> </w:t>
      </w:r>
      <w:r w:rsidRPr="00F0488B">
        <w:rPr>
          <w:rFonts w:ascii="Times New Roman" w:hAnsi="Times New Roman" w:cs="Times New Roman"/>
          <w:sz w:val="24"/>
          <w:szCs w:val="24"/>
          <w:lang w:val="en-GB"/>
        </w:rPr>
        <w:t>(2021).</w:t>
      </w:r>
    </w:p>
    <w:p w14:paraId="0A36FA5B" w14:textId="201439CB" w:rsidR="00CE2A7C"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4</w:t>
      </w:r>
      <w:ins w:id="116" w:author="Usuario" w:date="2021-09-29T12:31:00Z">
        <w:r w:rsidR="00A36843">
          <w:rPr>
            <w:rFonts w:ascii="Times New Roman" w:hAnsi="Times New Roman" w:cs="Times New Roman"/>
            <w:sz w:val="24"/>
            <w:szCs w:val="24"/>
            <w:lang w:val="en-GB"/>
          </w:rPr>
          <w:t>3</w:t>
        </w:r>
      </w:ins>
      <w:del w:id="117" w:author="Usuario" w:date="2021-09-29T12:31:00Z">
        <w:r w:rsidDel="00A36843">
          <w:rPr>
            <w:rFonts w:ascii="Times New Roman" w:hAnsi="Times New Roman" w:cs="Times New Roman"/>
            <w:sz w:val="24"/>
            <w:szCs w:val="24"/>
            <w:lang w:val="en-GB"/>
          </w:rPr>
          <w:delText>2</w:delText>
        </w:r>
      </w:del>
      <w:r>
        <w:rPr>
          <w:rFonts w:ascii="Times New Roman" w:hAnsi="Times New Roman" w:cs="Times New Roman"/>
          <w:sz w:val="24"/>
          <w:szCs w:val="24"/>
          <w:lang w:val="en-GB"/>
        </w:rPr>
        <w:t>. Wickham, H. et al.</w:t>
      </w:r>
      <w:r w:rsidRPr="00F0488B">
        <w:rPr>
          <w:rFonts w:ascii="Times New Roman" w:hAnsi="Times New Roman" w:cs="Times New Roman"/>
          <w:sz w:val="24"/>
          <w:szCs w:val="24"/>
          <w:lang w:val="en-GB"/>
        </w:rPr>
        <w:t xml:space="preserve"> Welco</w:t>
      </w:r>
      <w:r>
        <w:rPr>
          <w:rFonts w:ascii="Times New Roman" w:hAnsi="Times New Roman" w:cs="Times New Roman"/>
          <w:sz w:val="24"/>
          <w:szCs w:val="24"/>
          <w:lang w:val="en-GB"/>
        </w:rPr>
        <w:t xml:space="preserve">me to the tidyverse. </w:t>
      </w:r>
      <w:r w:rsidRPr="003E415E">
        <w:rPr>
          <w:rFonts w:ascii="Times New Roman" w:hAnsi="Times New Roman" w:cs="Times New Roman"/>
          <w:i/>
          <w:sz w:val="24"/>
          <w:szCs w:val="24"/>
          <w:lang w:val="en-GB"/>
        </w:rPr>
        <w:t>J. Open Source Softw.</w:t>
      </w:r>
      <w:r>
        <w:rPr>
          <w:rFonts w:ascii="Times New Roman" w:hAnsi="Times New Roman" w:cs="Times New Roman"/>
          <w:sz w:val="24"/>
          <w:szCs w:val="24"/>
          <w:lang w:val="en-GB"/>
        </w:rPr>
        <w:t xml:space="preserve"> </w:t>
      </w:r>
      <w:r w:rsidRPr="003E415E">
        <w:rPr>
          <w:rFonts w:ascii="Times New Roman" w:hAnsi="Times New Roman" w:cs="Times New Roman"/>
          <w:b/>
          <w:sz w:val="24"/>
          <w:szCs w:val="24"/>
          <w:lang w:val="en-GB"/>
        </w:rPr>
        <w:t>4(43)</w:t>
      </w:r>
      <w:r>
        <w:rPr>
          <w:rFonts w:ascii="Times New Roman" w:hAnsi="Times New Roman" w:cs="Times New Roman"/>
          <w:sz w:val="24"/>
          <w:szCs w:val="24"/>
          <w:lang w:val="en-GB"/>
        </w:rPr>
        <w:t xml:space="preserve">, 1686 </w:t>
      </w:r>
      <w:r w:rsidRPr="00F0488B">
        <w:rPr>
          <w:rFonts w:ascii="Times New Roman" w:hAnsi="Times New Roman" w:cs="Times New Roman"/>
          <w:sz w:val="24"/>
          <w:szCs w:val="24"/>
          <w:lang w:val="en-GB"/>
        </w:rPr>
        <w:t>(2019).</w:t>
      </w:r>
    </w:p>
    <w:p w14:paraId="7A2F3904" w14:textId="759A2F7E" w:rsidR="00CE2A7C"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4</w:t>
      </w:r>
      <w:ins w:id="118" w:author="Usuario" w:date="2021-09-29T12:31:00Z">
        <w:r w:rsidR="00A36843">
          <w:rPr>
            <w:rFonts w:ascii="Times New Roman" w:hAnsi="Times New Roman" w:cs="Times New Roman"/>
            <w:sz w:val="24"/>
            <w:szCs w:val="24"/>
            <w:lang w:val="en-GB"/>
          </w:rPr>
          <w:t>4</w:t>
        </w:r>
      </w:ins>
      <w:del w:id="119" w:author="Usuario" w:date="2021-09-29T12:31:00Z">
        <w:r w:rsidDel="00A36843">
          <w:rPr>
            <w:rFonts w:ascii="Times New Roman" w:hAnsi="Times New Roman" w:cs="Times New Roman"/>
            <w:sz w:val="24"/>
            <w:szCs w:val="24"/>
            <w:lang w:val="en-GB"/>
          </w:rPr>
          <w:delText>3</w:delText>
        </w:r>
      </w:del>
      <w:r>
        <w:rPr>
          <w:rFonts w:ascii="Times New Roman" w:hAnsi="Times New Roman" w:cs="Times New Roman"/>
          <w:sz w:val="24"/>
          <w:szCs w:val="24"/>
          <w:lang w:val="en-GB"/>
        </w:rPr>
        <w:t xml:space="preserve">. </w:t>
      </w:r>
      <w:r w:rsidRPr="00F0488B">
        <w:rPr>
          <w:rFonts w:ascii="Times New Roman" w:hAnsi="Times New Roman" w:cs="Times New Roman"/>
          <w:sz w:val="24"/>
          <w:szCs w:val="24"/>
          <w:lang w:val="en-GB"/>
        </w:rPr>
        <w:t>Zhu</w:t>
      </w:r>
      <w:r>
        <w:rPr>
          <w:rFonts w:ascii="Times New Roman" w:hAnsi="Times New Roman" w:cs="Times New Roman"/>
          <w:sz w:val="24"/>
          <w:szCs w:val="24"/>
          <w:lang w:val="en-GB"/>
        </w:rPr>
        <w:t>, H.</w:t>
      </w:r>
      <w:r w:rsidRPr="00F0488B">
        <w:rPr>
          <w:rFonts w:ascii="Times New Roman" w:hAnsi="Times New Roman" w:cs="Times New Roman"/>
          <w:sz w:val="24"/>
          <w:szCs w:val="24"/>
          <w:lang w:val="en-GB"/>
        </w:rPr>
        <w:t xml:space="preserve"> </w:t>
      </w:r>
      <w:r w:rsidRPr="00CE049D">
        <w:rPr>
          <w:rFonts w:ascii="Times New Roman" w:hAnsi="Times New Roman" w:cs="Times New Roman"/>
          <w:i/>
          <w:sz w:val="24"/>
          <w:szCs w:val="24"/>
          <w:lang w:val="en-GB"/>
        </w:rPr>
        <w:t>kableExtra: Construct Complex Table with 'kable' and Pipe Syntax. R package version 1.3.4.</w:t>
      </w:r>
      <w:r w:rsidRPr="00F0488B">
        <w:rPr>
          <w:rFonts w:ascii="Times New Roman" w:hAnsi="Times New Roman" w:cs="Times New Roman"/>
          <w:sz w:val="24"/>
          <w:szCs w:val="24"/>
          <w:lang w:val="en-GB"/>
        </w:rPr>
        <w:t xml:space="preserve"> </w:t>
      </w:r>
      <w:r w:rsidRPr="003E415E">
        <w:rPr>
          <w:rFonts w:ascii="Times New Roman" w:hAnsi="Times New Roman" w:cs="Times New Roman"/>
          <w:sz w:val="24"/>
          <w:szCs w:val="24"/>
          <w:lang w:val="en-GB"/>
        </w:rPr>
        <w:t>https://CRAN.R-project.org/package=kableExtra</w:t>
      </w:r>
      <w:r>
        <w:rPr>
          <w:rFonts w:ascii="Times New Roman" w:hAnsi="Times New Roman" w:cs="Times New Roman"/>
          <w:sz w:val="24"/>
          <w:szCs w:val="24"/>
          <w:lang w:val="en-GB"/>
        </w:rPr>
        <w:t xml:space="preserve"> </w:t>
      </w:r>
      <w:r w:rsidRPr="00F0488B">
        <w:rPr>
          <w:rFonts w:ascii="Times New Roman" w:hAnsi="Times New Roman" w:cs="Times New Roman"/>
          <w:sz w:val="24"/>
          <w:szCs w:val="24"/>
          <w:lang w:val="en-GB"/>
        </w:rPr>
        <w:t>(2021).</w:t>
      </w:r>
    </w:p>
    <w:p w14:paraId="00AB44FE" w14:textId="35BFF31A" w:rsidR="00CE2A7C"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4</w:t>
      </w:r>
      <w:ins w:id="120" w:author="Usuario" w:date="2021-09-29T12:31:00Z">
        <w:r w:rsidR="00A36843">
          <w:rPr>
            <w:rFonts w:ascii="Times New Roman" w:hAnsi="Times New Roman" w:cs="Times New Roman"/>
            <w:sz w:val="24"/>
            <w:szCs w:val="24"/>
            <w:lang w:val="en-GB"/>
          </w:rPr>
          <w:t>5</w:t>
        </w:r>
      </w:ins>
      <w:del w:id="121" w:author="Usuario" w:date="2021-09-29T12:31:00Z">
        <w:r w:rsidDel="00A36843">
          <w:rPr>
            <w:rFonts w:ascii="Times New Roman" w:hAnsi="Times New Roman" w:cs="Times New Roman"/>
            <w:sz w:val="24"/>
            <w:szCs w:val="24"/>
            <w:lang w:val="en-GB"/>
          </w:rPr>
          <w:delText>4</w:delText>
        </w:r>
      </w:del>
      <w:r>
        <w:rPr>
          <w:rFonts w:ascii="Times New Roman" w:hAnsi="Times New Roman" w:cs="Times New Roman"/>
          <w:sz w:val="24"/>
          <w:szCs w:val="24"/>
          <w:lang w:val="en-GB"/>
        </w:rPr>
        <w:t xml:space="preserve">. </w:t>
      </w:r>
      <w:r w:rsidRPr="00F0488B">
        <w:rPr>
          <w:rFonts w:ascii="Times New Roman" w:hAnsi="Times New Roman" w:cs="Times New Roman"/>
          <w:sz w:val="24"/>
          <w:szCs w:val="24"/>
          <w:lang w:val="en-GB"/>
        </w:rPr>
        <w:t xml:space="preserve">Microsoft </w:t>
      </w:r>
      <w:r>
        <w:rPr>
          <w:rFonts w:ascii="Times New Roman" w:hAnsi="Times New Roman" w:cs="Times New Roman"/>
          <w:sz w:val="24"/>
          <w:szCs w:val="24"/>
          <w:lang w:val="en-GB"/>
        </w:rPr>
        <w:t>&amp;</w:t>
      </w:r>
      <w:r w:rsidRPr="00F0488B">
        <w:rPr>
          <w:rFonts w:ascii="Times New Roman" w:hAnsi="Times New Roman" w:cs="Times New Roman"/>
          <w:sz w:val="24"/>
          <w:szCs w:val="24"/>
          <w:lang w:val="en-GB"/>
        </w:rPr>
        <w:t xml:space="preserve"> Weston</w:t>
      </w:r>
      <w:r>
        <w:rPr>
          <w:rFonts w:ascii="Times New Roman" w:hAnsi="Times New Roman" w:cs="Times New Roman"/>
          <w:sz w:val="24"/>
          <w:szCs w:val="24"/>
          <w:lang w:val="en-GB"/>
        </w:rPr>
        <w:t>, S.</w:t>
      </w:r>
      <w:r w:rsidRPr="00F0488B">
        <w:rPr>
          <w:rFonts w:ascii="Times New Roman" w:hAnsi="Times New Roman" w:cs="Times New Roman"/>
          <w:sz w:val="24"/>
          <w:szCs w:val="24"/>
          <w:lang w:val="en-GB"/>
        </w:rPr>
        <w:t xml:space="preserve"> </w:t>
      </w:r>
      <w:r w:rsidRPr="00CE049D">
        <w:rPr>
          <w:rFonts w:ascii="Times New Roman" w:hAnsi="Times New Roman" w:cs="Times New Roman"/>
          <w:i/>
          <w:sz w:val="24"/>
          <w:szCs w:val="24"/>
          <w:lang w:val="en-GB"/>
        </w:rPr>
        <w:t>foreach: Provides Foreach Looping Construct. R package version 1.5.1.</w:t>
      </w:r>
      <w:r w:rsidRPr="00F0488B">
        <w:rPr>
          <w:rFonts w:ascii="Times New Roman" w:hAnsi="Times New Roman" w:cs="Times New Roman"/>
          <w:sz w:val="24"/>
          <w:szCs w:val="24"/>
          <w:lang w:val="en-GB"/>
        </w:rPr>
        <w:t xml:space="preserve"> </w:t>
      </w:r>
      <w:r w:rsidRPr="003E415E">
        <w:rPr>
          <w:rFonts w:ascii="Times New Roman" w:hAnsi="Times New Roman" w:cs="Times New Roman"/>
          <w:sz w:val="24"/>
          <w:szCs w:val="24"/>
          <w:lang w:val="en-GB"/>
        </w:rPr>
        <w:t>https://CRAN.R-project.org/package=foreach</w:t>
      </w:r>
      <w:r>
        <w:rPr>
          <w:rFonts w:ascii="Times New Roman" w:hAnsi="Times New Roman" w:cs="Times New Roman"/>
          <w:sz w:val="24"/>
          <w:szCs w:val="24"/>
          <w:lang w:val="en-GB"/>
        </w:rPr>
        <w:t xml:space="preserve"> </w:t>
      </w:r>
      <w:r w:rsidRPr="00F0488B">
        <w:rPr>
          <w:rFonts w:ascii="Times New Roman" w:hAnsi="Times New Roman" w:cs="Times New Roman"/>
          <w:sz w:val="24"/>
          <w:szCs w:val="24"/>
          <w:lang w:val="en-GB"/>
        </w:rPr>
        <w:t>(2020).</w:t>
      </w:r>
    </w:p>
    <w:p w14:paraId="45828589" w14:textId="23579F2B" w:rsidR="00CE2A7C"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4</w:t>
      </w:r>
      <w:ins w:id="122" w:author="Usuario" w:date="2021-09-29T12:31:00Z">
        <w:r w:rsidR="00A36843">
          <w:rPr>
            <w:rFonts w:ascii="Times New Roman" w:hAnsi="Times New Roman" w:cs="Times New Roman"/>
            <w:sz w:val="24"/>
            <w:szCs w:val="24"/>
            <w:lang w:val="en-GB"/>
          </w:rPr>
          <w:t>6</w:t>
        </w:r>
      </w:ins>
      <w:del w:id="123" w:author="Usuario" w:date="2021-09-29T12:31:00Z">
        <w:r w:rsidDel="00A36843">
          <w:rPr>
            <w:rFonts w:ascii="Times New Roman" w:hAnsi="Times New Roman" w:cs="Times New Roman"/>
            <w:sz w:val="24"/>
            <w:szCs w:val="24"/>
            <w:lang w:val="en-GB"/>
          </w:rPr>
          <w:delText>5</w:delText>
        </w:r>
      </w:del>
      <w:r>
        <w:rPr>
          <w:rFonts w:ascii="Times New Roman" w:hAnsi="Times New Roman" w:cs="Times New Roman"/>
          <w:sz w:val="24"/>
          <w:szCs w:val="24"/>
          <w:lang w:val="en-GB"/>
        </w:rPr>
        <w:t xml:space="preserve">. </w:t>
      </w:r>
      <w:r w:rsidRPr="00F0488B">
        <w:rPr>
          <w:rFonts w:ascii="Times New Roman" w:hAnsi="Times New Roman" w:cs="Times New Roman"/>
          <w:sz w:val="24"/>
          <w:szCs w:val="24"/>
          <w:lang w:val="en-GB"/>
        </w:rPr>
        <w:t xml:space="preserve">Microsoft Corporation </w:t>
      </w:r>
      <w:r>
        <w:rPr>
          <w:rFonts w:ascii="Times New Roman" w:hAnsi="Times New Roman" w:cs="Times New Roman"/>
          <w:sz w:val="24"/>
          <w:szCs w:val="24"/>
          <w:lang w:val="en-GB"/>
        </w:rPr>
        <w:t>&amp;</w:t>
      </w:r>
      <w:r w:rsidRPr="00F0488B">
        <w:rPr>
          <w:rFonts w:ascii="Times New Roman" w:hAnsi="Times New Roman" w:cs="Times New Roman"/>
          <w:sz w:val="24"/>
          <w:szCs w:val="24"/>
          <w:lang w:val="en-GB"/>
        </w:rPr>
        <w:t xml:space="preserve"> Weston</w:t>
      </w:r>
      <w:r>
        <w:rPr>
          <w:rFonts w:ascii="Times New Roman" w:hAnsi="Times New Roman" w:cs="Times New Roman"/>
          <w:sz w:val="24"/>
          <w:szCs w:val="24"/>
          <w:lang w:val="en-GB"/>
        </w:rPr>
        <w:t>, S.</w:t>
      </w:r>
      <w:r w:rsidRPr="00F0488B">
        <w:rPr>
          <w:rFonts w:ascii="Times New Roman" w:hAnsi="Times New Roman" w:cs="Times New Roman"/>
          <w:sz w:val="24"/>
          <w:szCs w:val="24"/>
          <w:lang w:val="en-GB"/>
        </w:rPr>
        <w:t xml:space="preserve"> </w:t>
      </w:r>
      <w:r w:rsidRPr="00CE049D">
        <w:rPr>
          <w:rFonts w:ascii="Times New Roman" w:hAnsi="Times New Roman" w:cs="Times New Roman"/>
          <w:i/>
          <w:sz w:val="24"/>
          <w:szCs w:val="24"/>
          <w:lang w:val="en-GB"/>
        </w:rPr>
        <w:t>doParallel: Foreach Parallel Adaptor for the 'parallel' Package. R package version 1.0.16.</w:t>
      </w:r>
      <w:r w:rsidRPr="00F0488B">
        <w:rPr>
          <w:rFonts w:ascii="Times New Roman" w:hAnsi="Times New Roman" w:cs="Times New Roman"/>
          <w:sz w:val="24"/>
          <w:szCs w:val="24"/>
          <w:lang w:val="en-GB"/>
        </w:rPr>
        <w:t xml:space="preserve"> </w:t>
      </w:r>
      <w:r w:rsidRPr="003E415E">
        <w:rPr>
          <w:rFonts w:ascii="Times New Roman" w:hAnsi="Times New Roman" w:cs="Times New Roman"/>
          <w:sz w:val="24"/>
          <w:szCs w:val="24"/>
          <w:lang w:val="en-GB"/>
        </w:rPr>
        <w:t>https://CRAN.R-project.org/package=doParallel</w:t>
      </w:r>
      <w:r>
        <w:rPr>
          <w:rFonts w:ascii="Times New Roman" w:hAnsi="Times New Roman" w:cs="Times New Roman"/>
          <w:sz w:val="24"/>
          <w:szCs w:val="24"/>
          <w:lang w:val="en-GB"/>
        </w:rPr>
        <w:t xml:space="preserve"> </w:t>
      </w:r>
      <w:r w:rsidRPr="00F0488B">
        <w:rPr>
          <w:rFonts w:ascii="Times New Roman" w:hAnsi="Times New Roman" w:cs="Times New Roman"/>
          <w:sz w:val="24"/>
          <w:szCs w:val="24"/>
          <w:lang w:val="en-GB"/>
        </w:rPr>
        <w:t>(2020).</w:t>
      </w:r>
    </w:p>
    <w:p w14:paraId="3B49BAA1" w14:textId="5FFACCB9" w:rsidR="00CE2A7C"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4</w:t>
      </w:r>
      <w:ins w:id="124" w:author="Usuario" w:date="2021-09-29T12:31:00Z">
        <w:r w:rsidR="00A36843">
          <w:rPr>
            <w:rFonts w:ascii="Times New Roman" w:hAnsi="Times New Roman" w:cs="Times New Roman"/>
            <w:sz w:val="24"/>
            <w:szCs w:val="24"/>
            <w:lang w:val="en-GB"/>
          </w:rPr>
          <w:t>7</w:t>
        </w:r>
      </w:ins>
      <w:del w:id="125" w:author="Usuario" w:date="2021-09-29T12:31:00Z">
        <w:r w:rsidDel="00A36843">
          <w:rPr>
            <w:rFonts w:ascii="Times New Roman" w:hAnsi="Times New Roman" w:cs="Times New Roman"/>
            <w:sz w:val="24"/>
            <w:szCs w:val="24"/>
            <w:lang w:val="en-GB"/>
          </w:rPr>
          <w:delText>6</w:delText>
        </w:r>
      </w:del>
      <w:r>
        <w:rPr>
          <w:rFonts w:ascii="Times New Roman" w:hAnsi="Times New Roman" w:cs="Times New Roman"/>
          <w:sz w:val="24"/>
          <w:szCs w:val="24"/>
          <w:lang w:val="en-GB"/>
        </w:rPr>
        <w:t xml:space="preserve">. </w:t>
      </w:r>
      <w:r w:rsidRPr="00F0488B">
        <w:rPr>
          <w:rFonts w:ascii="Times New Roman" w:hAnsi="Times New Roman" w:cs="Times New Roman"/>
          <w:sz w:val="24"/>
          <w:szCs w:val="24"/>
          <w:lang w:val="en-GB"/>
        </w:rPr>
        <w:t>Wickham</w:t>
      </w:r>
      <w:r>
        <w:rPr>
          <w:rFonts w:ascii="Times New Roman" w:hAnsi="Times New Roman" w:cs="Times New Roman"/>
          <w:sz w:val="24"/>
          <w:szCs w:val="24"/>
          <w:lang w:val="en-GB"/>
        </w:rPr>
        <w:t>, H.</w:t>
      </w:r>
      <w:r w:rsidRPr="00F0488B">
        <w:rPr>
          <w:rFonts w:ascii="Times New Roman" w:hAnsi="Times New Roman" w:cs="Times New Roman"/>
          <w:sz w:val="24"/>
          <w:szCs w:val="24"/>
          <w:lang w:val="en-GB"/>
        </w:rPr>
        <w:t xml:space="preserve"> </w:t>
      </w:r>
      <w:r>
        <w:rPr>
          <w:rFonts w:ascii="Times New Roman" w:hAnsi="Times New Roman" w:cs="Times New Roman"/>
          <w:sz w:val="24"/>
          <w:szCs w:val="24"/>
          <w:lang w:val="en-GB"/>
        </w:rPr>
        <w:t>&amp;</w:t>
      </w:r>
      <w:r w:rsidRPr="00F0488B">
        <w:rPr>
          <w:rFonts w:ascii="Times New Roman" w:hAnsi="Times New Roman" w:cs="Times New Roman"/>
          <w:sz w:val="24"/>
          <w:szCs w:val="24"/>
          <w:lang w:val="en-GB"/>
        </w:rPr>
        <w:t xml:space="preserve"> Hester</w:t>
      </w:r>
      <w:r>
        <w:rPr>
          <w:rFonts w:ascii="Times New Roman" w:hAnsi="Times New Roman" w:cs="Times New Roman"/>
          <w:sz w:val="24"/>
          <w:szCs w:val="24"/>
          <w:lang w:val="en-GB"/>
        </w:rPr>
        <w:t>, J.</w:t>
      </w:r>
      <w:r w:rsidRPr="00F0488B">
        <w:rPr>
          <w:rFonts w:ascii="Times New Roman" w:hAnsi="Times New Roman" w:cs="Times New Roman"/>
          <w:sz w:val="24"/>
          <w:szCs w:val="24"/>
          <w:lang w:val="en-GB"/>
        </w:rPr>
        <w:t xml:space="preserve"> </w:t>
      </w:r>
      <w:r w:rsidRPr="00CE049D">
        <w:rPr>
          <w:rFonts w:ascii="Times New Roman" w:hAnsi="Times New Roman" w:cs="Times New Roman"/>
          <w:i/>
          <w:sz w:val="24"/>
          <w:szCs w:val="24"/>
          <w:lang w:val="en-GB"/>
        </w:rPr>
        <w:t>readr: Read Rectangular Text Data. R package version 1.4.0.</w:t>
      </w:r>
      <w:r w:rsidRPr="00F0488B">
        <w:rPr>
          <w:rFonts w:ascii="Times New Roman" w:hAnsi="Times New Roman" w:cs="Times New Roman"/>
          <w:sz w:val="24"/>
          <w:szCs w:val="24"/>
          <w:lang w:val="en-GB"/>
        </w:rPr>
        <w:t xml:space="preserve"> </w:t>
      </w:r>
      <w:r w:rsidRPr="003E415E">
        <w:rPr>
          <w:rFonts w:ascii="Times New Roman" w:hAnsi="Times New Roman" w:cs="Times New Roman"/>
          <w:sz w:val="24"/>
          <w:szCs w:val="24"/>
          <w:lang w:val="en-GB"/>
        </w:rPr>
        <w:t>https://CRAN.R-project.org/package=readr</w:t>
      </w:r>
      <w:r>
        <w:rPr>
          <w:rFonts w:ascii="Times New Roman" w:hAnsi="Times New Roman" w:cs="Times New Roman"/>
          <w:sz w:val="24"/>
          <w:szCs w:val="24"/>
          <w:lang w:val="en-GB"/>
        </w:rPr>
        <w:t xml:space="preserve"> </w:t>
      </w:r>
      <w:r w:rsidRPr="00F0488B">
        <w:rPr>
          <w:rFonts w:ascii="Times New Roman" w:hAnsi="Times New Roman" w:cs="Times New Roman"/>
          <w:sz w:val="24"/>
          <w:szCs w:val="24"/>
          <w:lang w:val="en-GB"/>
        </w:rPr>
        <w:t>(2020).</w:t>
      </w:r>
    </w:p>
    <w:p w14:paraId="168979F9" w14:textId="3DAD1E23" w:rsidR="00CE2A7C"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4</w:t>
      </w:r>
      <w:ins w:id="126" w:author="Usuario" w:date="2021-09-29T12:31:00Z">
        <w:r w:rsidR="00A36843">
          <w:rPr>
            <w:rFonts w:ascii="Times New Roman" w:hAnsi="Times New Roman" w:cs="Times New Roman"/>
            <w:sz w:val="24"/>
            <w:szCs w:val="24"/>
            <w:lang w:val="en-GB"/>
          </w:rPr>
          <w:t>8</w:t>
        </w:r>
      </w:ins>
      <w:del w:id="127" w:author="Usuario" w:date="2021-09-29T12:31:00Z">
        <w:r w:rsidDel="00A36843">
          <w:rPr>
            <w:rFonts w:ascii="Times New Roman" w:hAnsi="Times New Roman" w:cs="Times New Roman"/>
            <w:sz w:val="24"/>
            <w:szCs w:val="24"/>
            <w:lang w:val="en-GB"/>
          </w:rPr>
          <w:delText>7</w:delText>
        </w:r>
      </w:del>
      <w:r>
        <w:rPr>
          <w:rFonts w:ascii="Times New Roman" w:hAnsi="Times New Roman" w:cs="Times New Roman"/>
          <w:sz w:val="24"/>
          <w:szCs w:val="24"/>
          <w:lang w:val="en-GB"/>
        </w:rPr>
        <w:t xml:space="preserve">. </w:t>
      </w:r>
      <w:r w:rsidRPr="00F0488B">
        <w:rPr>
          <w:rFonts w:ascii="Times New Roman" w:hAnsi="Times New Roman" w:cs="Times New Roman"/>
          <w:sz w:val="24"/>
          <w:szCs w:val="24"/>
          <w:lang w:val="en-GB"/>
        </w:rPr>
        <w:t>Ooms</w:t>
      </w:r>
      <w:r>
        <w:rPr>
          <w:rFonts w:ascii="Times New Roman" w:hAnsi="Times New Roman" w:cs="Times New Roman"/>
          <w:sz w:val="24"/>
          <w:szCs w:val="24"/>
          <w:lang w:val="en-GB"/>
        </w:rPr>
        <w:t>, J.</w:t>
      </w:r>
      <w:r w:rsidRPr="00F0488B">
        <w:rPr>
          <w:rFonts w:ascii="Times New Roman" w:hAnsi="Times New Roman" w:cs="Times New Roman"/>
          <w:sz w:val="24"/>
          <w:szCs w:val="24"/>
          <w:lang w:val="en-GB"/>
        </w:rPr>
        <w:t xml:space="preserve"> </w:t>
      </w:r>
      <w:r w:rsidRPr="00CE049D">
        <w:rPr>
          <w:rFonts w:ascii="Times New Roman" w:hAnsi="Times New Roman" w:cs="Times New Roman"/>
          <w:i/>
          <w:sz w:val="24"/>
          <w:szCs w:val="24"/>
          <w:lang w:val="en-GB"/>
        </w:rPr>
        <w:t>writexl: Export Data Frames to Excel 'xlsx' Format. R package version 1.4.0.</w:t>
      </w:r>
      <w:r w:rsidRPr="00F0488B">
        <w:rPr>
          <w:rFonts w:ascii="Times New Roman" w:hAnsi="Times New Roman" w:cs="Times New Roman"/>
          <w:sz w:val="24"/>
          <w:szCs w:val="24"/>
          <w:lang w:val="en-GB"/>
        </w:rPr>
        <w:t xml:space="preserve"> </w:t>
      </w:r>
      <w:r w:rsidRPr="003E415E">
        <w:rPr>
          <w:rFonts w:ascii="Times New Roman" w:hAnsi="Times New Roman" w:cs="Times New Roman"/>
          <w:sz w:val="24"/>
          <w:szCs w:val="24"/>
          <w:lang w:val="en-GB"/>
        </w:rPr>
        <w:t>https://CRAN.R-project.org/package=writexl</w:t>
      </w:r>
      <w:r>
        <w:rPr>
          <w:rFonts w:ascii="Times New Roman" w:hAnsi="Times New Roman" w:cs="Times New Roman"/>
          <w:sz w:val="24"/>
          <w:szCs w:val="24"/>
          <w:lang w:val="en-GB"/>
        </w:rPr>
        <w:t xml:space="preserve"> </w:t>
      </w:r>
      <w:r w:rsidRPr="00F0488B">
        <w:rPr>
          <w:rFonts w:ascii="Times New Roman" w:hAnsi="Times New Roman" w:cs="Times New Roman"/>
          <w:sz w:val="24"/>
          <w:szCs w:val="24"/>
          <w:lang w:val="en-GB"/>
        </w:rPr>
        <w:t>(2021).</w:t>
      </w:r>
    </w:p>
    <w:p w14:paraId="331903E0" w14:textId="6D858838" w:rsidR="00CE2A7C"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4</w:t>
      </w:r>
      <w:ins w:id="128" w:author="Usuario" w:date="2021-09-29T12:31:00Z">
        <w:r w:rsidR="00A36843">
          <w:rPr>
            <w:rFonts w:ascii="Times New Roman" w:hAnsi="Times New Roman" w:cs="Times New Roman"/>
            <w:sz w:val="24"/>
            <w:szCs w:val="24"/>
            <w:lang w:val="en-GB"/>
          </w:rPr>
          <w:t>9</w:t>
        </w:r>
      </w:ins>
      <w:del w:id="129" w:author="Usuario" w:date="2021-09-29T12:31:00Z">
        <w:r w:rsidDel="00A36843">
          <w:rPr>
            <w:rFonts w:ascii="Times New Roman" w:hAnsi="Times New Roman" w:cs="Times New Roman"/>
            <w:sz w:val="24"/>
            <w:szCs w:val="24"/>
            <w:lang w:val="en-GB"/>
          </w:rPr>
          <w:delText>8</w:delText>
        </w:r>
      </w:del>
      <w:r>
        <w:rPr>
          <w:rFonts w:ascii="Times New Roman" w:hAnsi="Times New Roman" w:cs="Times New Roman"/>
          <w:sz w:val="24"/>
          <w:szCs w:val="24"/>
          <w:lang w:val="en-GB"/>
        </w:rPr>
        <w:t xml:space="preserve">. </w:t>
      </w:r>
      <w:r w:rsidRPr="00F0488B">
        <w:rPr>
          <w:rFonts w:ascii="Times New Roman" w:hAnsi="Times New Roman" w:cs="Times New Roman"/>
          <w:sz w:val="24"/>
          <w:szCs w:val="24"/>
          <w:lang w:val="en-GB"/>
        </w:rPr>
        <w:t>Müller,</w:t>
      </w:r>
      <w:r>
        <w:rPr>
          <w:rFonts w:ascii="Times New Roman" w:hAnsi="Times New Roman" w:cs="Times New Roman"/>
          <w:sz w:val="24"/>
          <w:szCs w:val="24"/>
          <w:lang w:val="en-GB"/>
        </w:rPr>
        <w:t xml:space="preserve"> K.,</w:t>
      </w:r>
      <w:r w:rsidRPr="00F0488B">
        <w:rPr>
          <w:rFonts w:ascii="Times New Roman" w:hAnsi="Times New Roman" w:cs="Times New Roman"/>
          <w:sz w:val="24"/>
          <w:szCs w:val="24"/>
          <w:lang w:val="en-GB"/>
        </w:rPr>
        <w:t xml:space="preserve"> Wickham,</w:t>
      </w:r>
      <w:r>
        <w:rPr>
          <w:rFonts w:ascii="Times New Roman" w:hAnsi="Times New Roman" w:cs="Times New Roman"/>
          <w:sz w:val="24"/>
          <w:szCs w:val="24"/>
          <w:lang w:val="en-GB"/>
        </w:rPr>
        <w:t xml:space="preserve"> H.,</w:t>
      </w:r>
      <w:r w:rsidRPr="00F0488B">
        <w:rPr>
          <w:rFonts w:ascii="Times New Roman" w:hAnsi="Times New Roman" w:cs="Times New Roman"/>
          <w:sz w:val="24"/>
          <w:szCs w:val="24"/>
          <w:lang w:val="en-GB"/>
        </w:rPr>
        <w:t xml:space="preserve"> James</w:t>
      </w:r>
      <w:r>
        <w:rPr>
          <w:rFonts w:ascii="Times New Roman" w:hAnsi="Times New Roman" w:cs="Times New Roman"/>
          <w:sz w:val="24"/>
          <w:szCs w:val="24"/>
          <w:lang w:val="en-GB"/>
        </w:rPr>
        <w:t>, D.A.</w:t>
      </w:r>
      <w:r w:rsidRPr="00F0488B">
        <w:rPr>
          <w:rFonts w:ascii="Times New Roman" w:hAnsi="Times New Roman" w:cs="Times New Roman"/>
          <w:sz w:val="24"/>
          <w:szCs w:val="24"/>
          <w:lang w:val="en-GB"/>
        </w:rPr>
        <w:t xml:space="preserve"> </w:t>
      </w:r>
      <w:r>
        <w:rPr>
          <w:rFonts w:ascii="Times New Roman" w:hAnsi="Times New Roman" w:cs="Times New Roman"/>
          <w:sz w:val="24"/>
          <w:szCs w:val="24"/>
          <w:lang w:val="en-GB"/>
        </w:rPr>
        <w:t>&amp;</w:t>
      </w:r>
      <w:r w:rsidRPr="00F0488B">
        <w:rPr>
          <w:rFonts w:ascii="Times New Roman" w:hAnsi="Times New Roman" w:cs="Times New Roman"/>
          <w:sz w:val="24"/>
          <w:szCs w:val="24"/>
          <w:lang w:val="en-GB"/>
        </w:rPr>
        <w:t xml:space="preserve"> Falcon</w:t>
      </w:r>
      <w:r>
        <w:rPr>
          <w:rFonts w:ascii="Times New Roman" w:hAnsi="Times New Roman" w:cs="Times New Roman"/>
          <w:sz w:val="24"/>
          <w:szCs w:val="24"/>
          <w:lang w:val="en-GB"/>
        </w:rPr>
        <w:t>, S.</w:t>
      </w:r>
      <w:r w:rsidRPr="00F0488B">
        <w:rPr>
          <w:rFonts w:ascii="Times New Roman" w:hAnsi="Times New Roman" w:cs="Times New Roman"/>
          <w:sz w:val="24"/>
          <w:szCs w:val="24"/>
          <w:lang w:val="en-GB"/>
        </w:rPr>
        <w:t xml:space="preserve"> </w:t>
      </w:r>
      <w:r w:rsidRPr="00CE049D">
        <w:rPr>
          <w:rFonts w:ascii="Times New Roman" w:hAnsi="Times New Roman" w:cs="Times New Roman"/>
          <w:i/>
          <w:sz w:val="24"/>
          <w:szCs w:val="24"/>
          <w:lang w:val="en-GB"/>
        </w:rPr>
        <w:t>RSQLite: 'SQLite' Interface for R. R package version 2.2.7.</w:t>
      </w:r>
      <w:r w:rsidRPr="00F0488B">
        <w:rPr>
          <w:rFonts w:ascii="Times New Roman" w:hAnsi="Times New Roman" w:cs="Times New Roman"/>
          <w:sz w:val="24"/>
          <w:szCs w:val="24"/>
          <w:lang w:val="en-GB"/>
        </w:rPr>
        <w:t xml:space="preserve"> </w:t>
      </w:r>
      <w:r w:rsidRPr="003E415E">
        <w:rPr>
          <w:rFonts w:ascii="Times New Roman" w:hAnsi="Times New Roman" w:cs="Times New Roman"/>
          <w:sz w:val="24"/>
          <w:szCs w:val="24"/>
          <w:lang w:val="en-GB"/>
        </w:rPr>
        <w:t>https://CRAN.R-project.org/package=RSQLite</w:t>
      </w:r>
      <w:r>
        <w:rPr>
          <w:rFonts w:ascii="Times New Roman" w:hAnsi="Times New Roman" w:cs="Times New Roman"/>
          <w:sz w:val="24"/>
          <w:szCs w:val="24"/>
          <w:lang w:val="en-GB"/>
        </w:rPr>
        <w:t xml:space="preserve"> </w:t>
      </w:r>
      <w:r w:rsidRPr="00F0488B">
        <w:rPr>
          <w:rFonts w:ascii="Times New Roman" w:hAnsi="Times New Roman" w:cs="Times New Roman"/>
          <w:sz w:val="24"/>
          <w:szCs w:val="24"/>
          <w:lang w:val="en-GB"/>
        </w:rPr>
        <w:t>(2021).</w:t>
      </w:r>
    </w:p>
    <w:p w14:paraId="61B6679D" w14:textId="7E349F5C" w:rsidR="00CE2A7C" w:rsidRDefault="00A36843" w:rsidP="00CE2A7C">
      <w:pPr>
        <w:spacing w:line="480" w:lineRule="auto"/>
        <w:jc w:val="both"/>
        <w:rPr>
          <w:rFonts w:ascii="Times New Roman" w:hAnsi="Times New Roman" w:cs="Times New Roman"/>
          <w:sz w:val="24"/>
          <w:szCs w:val="24"/>
          <w:lang w:val="en-GB"/>
        </w:rPr>
      </w:pPr>
      <w:ins w:id="130" w:author="Usuario" w:date="2021-09-29T12:31:00Z">
        <w:r>
          <w:rPr>
            <w:rFonts w:ascii="Times New Roman" w:hAnsi="Times New Roman" w:cs="Times New Roman"/>
            <w:sz w:val="24"/>
            <w:szCs w:val="24"/>
            <w:lang w:val="en-GB"/>
          </w:rPr>
          <w:t>50</w:t>
        </w:r>
      </w:ins>
      <w:del w:id="131" w:author="Usuario" w:date="2021-09-29T12:31:00Z">
        <w:r w:rsidR="00CE2A7C" w:rsidDel="00A36843">
          <w:rPr>
            <w:rFonts w:ascii="Times New Roman" w:hAnsi="Times New Roman" w:cs="Times New Roman"/>
            <w:sz w:val="24"/>
            <w:szCs w:val="24"/>
            <w:lang w:val="en-GB"/>
          </w:rPr>
          <w:delText>49</w:delText>
        </w:r>
      </w:del>
      <w:r w:rsidR="00CE2A7C">
        <w:rPr>
          <w:rFonts w:ascii="Times New Roman" w:hAnsi="Times New Roman" w:cs="Times New Roman"/>
          <w:sz w:val="24"/>
          <w:szCs w:val="24"/>
          <w:lang w:val="en-GB"/>
        </w:rPr>
        <w:t xml:space="preserve">. </w:t>
      </w:r>
      <w:r w:rsidR="00CE2A7C" w:rsidRPr="00F0488B">
        <w:rPr>
          <w:rFonts w:ascii="Times New Roman" w:hAnsi="Times New Roman" w:cs="Times New Roman"/>
          <w:sz w:val="24"/>
          <w:szCs w:val="24"/>
          <w:lang w:val="en-GB"/>
        </w:rPr>
        <w:t>Csárdi,</w:t>
      </w:r>
      <w:r w:rsidR="00CE2A7C">
        <w:rPr>
          <w:rFonts w:ascii="Times New Roman" w:hAnsi="Times New Roman" w:cs="Times New Roman"/>
          <w:sz w:val="24"/>
          <w:szCs w:val="24"/>
          <w:lang w:val="en-GB"/>
        </w:rPr>
        <w:t xml:space="preserve"> G.,</w:t>
      </w:r>
      <w:r w:rsidR="00CE2A7C" w:rsidRPr="00F0488B">
        <w:rPr>
          <w:rFonts w:ascii="Times New Roman" w:hAnsi="Times New Roman" w:cs="Times New Roman"/>
          <w:sz w:val="24"/>
          <w:szCs w:val="24"/>
          <w:lang w:val="en-GB"/>
        </w:rPr>
        <w:t xml:space="preserve"> Podgórski</w:t>
      </w:r>
      <w:r w:rsidR="00CE2A7C">
        <w:rPr>
          <w:rFonts w:ascii="Times New Roman" w:hAnsi="Times New Roman" w:cs="Times New Roman"/>
          <w:sz w:val="24"/>
          <w:szCs w:val="24"/>
          <w:lang w:val="en-GB"/>
        </w:rPr>
        <w:t>, K.</w:t>
      </w:r>
      <w:r w:rsidR="00CE2A7C" w:rsidRPr="00F0488B">
        <w:rPr>
          <w:rFonts w:ascii="Times New Roman" w:hAnsi="Times New Roman" w:cs="Times New Roman"/>
          <w:sz w:val="24"/>
          <w:szCs w:val="24"/>
          <w:lang w:val="en-GB"/>
        </w:rPr>
        <w:t xml:space="preserve"> </w:t>
      </w:r>
      <w:r w:rsidR="00CE2A7C">
        <w:rPr>
          <w:rFonts w:ascii="Times New Roman" w:hAnsi="Times New Roman" w:cs="Times New Roman"/>
          <w:sz w:val="24"/>
          <w:szCs w:val="24"/>
          <w:lang w:val="en-GB"/>
        </w:rPr>
        <w:t>&amp;</w:t>
      </w:r>
      <w:r w:rsidR="00CE2A7C" w:rsidRPr="00F0488B">
        <w:rPr>
          <w:rFonts w:ascii="Times New Roman" w:hAnsi="Times New Roman" w:cs="Times New Roman"/>
          <w:sz w:val="24"/>
          <w:szCs w:val="24"/>
          <w:lang w:val="en-GB"/>
        </w:rPr>
        <w:t xml:space="preserve"> Geldreich</w:t>
      </w:r>
      <w:r w:rsidR="00CE2A7C">
        <w:rPr>
          <w:rFonts w:ascii="Times New Roman" w:hAnsi="Times New Roman" w:cs="Times New Roman"/>
          <w:sz w:val="24"/>
          <w:szCs w:val="24"/>
          <w:lang w:val="en-GB"/>
        </w:rPr>
        <w:t>, R.</w:t>
      </w:r>
      <w:r w:rsidR="00CE2A7C" w:rsidRPr="00F0488B">
        <w:rPr>
          <w:rFonts w:ascii="Times New Roman" w:hAnsi="Times New Roman" w:cs="Times New Roman"/>
          <w:sz w:val="24"/>
          <w:szCs w:val="24"/>
          <w:lang w:val="en-GB"/>
        </w:rPr>
        <w:t xml:space="preserve"> </w:t>
      </w:r>
      <w:r w:rsidR="00CE2A7C" w:rsidRPr="00CE049D">
        <w:rPr>
          <w:rFonts w:ascii="Times New Roman" w:hAnsi="Times New Roman" w:cs="Times New Roman"/>
          <w:i/>
          <w:sz w:val="24"/>
          <w:szCs w:val="24"/>
          <w:lang w:val="en-GB"/>
        </w:rPr>
        <w:t>zip: Cross-Platform 'zip' Compression. R package version 2.1.1.</w:t>
      </w:r>
      <w:r w:rsidR="00CE2A7C" w:rsidRPr="00F0488B">
        <w:rPr>
          <w:rFonts w:ascii="Times New Roman" w:hAnsi="Times New Roman" w:cs="Times New Roman"/>
          <w:sz w:val="24"/>
          <w:szCs w:val="24"/>
          <w:lang w:val="en-GB"/>
        </w:rPr>
        <w:t xml:space="preserve"> </w:t>
      </w:r>
      <w:r w:rsidR="00CE2A7C" w:rsidRPr="003E415E">
        <w:rPr>
          <w:rFonts w:ascii="Times New Roman" w:hAnsi="Times New Roman" w:cs="Times New Roman"/>
          <w:sz w:val="24"/>
          <w:szCs w:val="24"/>
          <w:lang w:val="en-GB"/>
        </w:rPr>
        <w:t>https://CRAN.R-project.org/package=zip</w:t>
      </w:r>
      <w:r w:rsidR="00CE2A7C">
        <w:rPr>
          <w:rFonts w:ascii="Times New Roman" w:hAnsi="Times New Roman" w:cs="Times New Roman"/>
          <w:sz w:val="24"/>
          <w:szCs w:val="24"/>
          <w:lang w:val="en-GB"/>
        </w:rPr>
        <w:t xml:space="preserve"> </w:t>
      </w:r>
      <w:r w:rsidR="00CE2A7C" w:rsidRPr="00F0488B">
        <w:rPr>
          <w:rFonts w:ascii="Times New Roman" w:hAnsi="Times New Roman" w:cs="Times New Roman"/>
          <w:sz w:val="24"/>
          <w:szCs w:val="24"/>
          <w:lang w:val="en-GB"/>
        </w:rPr>
        <w:t>(2020).</w:t>
      </w:r>
    </w:p>
    <w:p w14:paraId="2DB1D790" w14:textId="316AA6D1" w:rsidR="00CE2A7C"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5</w:t>
      </w:r>
      <w:ins w:id="132" w:author="Usuario" w:date="2021-09-29T12:31:00Z">
        <w:r w:rsidR="00A36843">
          <w:rPr>
            <w:rFonts w:ascii="Times New Roman" w:hAnsi="Times New Roman" w:cs="Times New Roman"/>
            <w:sz w:val="24"/>
            <w:szCs w:val="24"/>
            <w:lang w:val="en-GB"/>
          </w:rPr>
          <w:t>1</w:t>
        </w:r>
      </w:ins>
      <w:del w:id="133" w:author="Usuario" w:date="2021-09-29T12:31:00Z">
        <w:r w:rsidDel="00A36843">
          <w:rPr>
            <w:rFonts w:ascii="Times New Roman" w:hAnsi="Times New Roman" w:cs="Times New Roman"/>
            <w:sz w:val="24"/>
            <w:szCs w:val="24"/>
            <w:lang w:val="en-GB"/>
          </w:rPr>
          <w:delText>0</w:delText>
        </w:r>
      </w:del>
      <w:r>
        <w:rPr>
          <w:rFonts w:ascii="Times New Roman" w:hAnsi="Times New Roman" w:cs="Times New Roman"/>
          <w:sz w:val="24"/>
          <w:szCs w:val="24"/>
          <w:lang w:val="en-GB"/>
        </w:rPr>
        <w:t xml:space="preserve">. </w:t>
      </w:r>
      <w:r w:rsidRPr="00F0488B">
        <w:rPr>
          <w:rFonts w:ascii="Times New Roman" w:hAnsi="Times New Roman" w:cs="Times New Roman"/>
          <w:sz w:val="24"/>
          <w:szCs w:val="24"/>
          <w:lang w:val="en-GB"/>
        </w:rPr>
        <w:t>Xie</w:t>
      </w:r>
      <w:r>
        <w:rPr>
          <w:rFonts w:ascii="Times New Roman" w:hAnsi="Times New Roman" w:cs="Times New Roman"/>
          <w:sz w:val="24"/>
          <w:szCs w:val="24"/>
          <w:lang w:val="en-GB"/>
        </w:rPr>
        <w:t>, Y.</w:t>
      </w:r>
      <w:r w:rsidRPr="00F0488B">
        <w:rPr>
          <w:rFonts w:ascii="Times New Roman" w:hAnsi="Times New Roman" w:cs="Times New Roman"/>
          <w:sz w:val="24"/>
          <w:szCs w:val="24"/>
          <w:lang w:val="en-GB"/>
        </w:rPr>
        <w:t xml:space="preserve"> </w:t>
      </w:r>
      <w:r w:rsidRPr="00CE049D">
        <w:rPr>
          <w:rFonts w:ascii="Times New Roman" w:hAnsi="Times New Roman" w:cs="Times New Roman"/>
          <w:i/>
          <w:sz w:val="24"/>
          <w:szCs w:val="24"/>
          <w:lang w:val="en-GB"/>
        </w:rPr>
        <w:t>knitr: A General-Purpose Package for Dynamic Report Generation in R. R package version 1.31.</w:t>
      </w:r>
      <w:r w:rsidRPr="003E415E">
        <w:rPr>
          <w:rFonts w:ascii="Times New Roman" w:hAnsi="Times New Roman" w:cs="Times New Roman"/>
          <w:sz w:val="24"/>
          <w:szCs w:val="24"/>
          <w:lang w:val="en-GB"/>
        </w:rPr>
        <w:t xml:space="preserve"> </w:t>
      </w:r>
      <w:r w:rsidR="00CE049D" w:rsidRPr="00CE049D">
        <w:rPr>
          <w:rFonts w:ascii="Times New Roman" w:hAnsi="Times New Roman" w:cs="Times New Roman"/>
          <w:sz w:val="24"/>
          <w:szCs w:val="24"/>
          <w:lang w:val="en-GB"/>
        </w:rPr>
        <w:t xml:space="preserve">https:// </w:t>
      </w:r>
      <w:r w:rsidR="00CE049D" w:rsidRPr="003E415E">
        <w:rPr>
          <w:rFonts w:ascii="Times New Roman" w:hAnsi="Times New Roman" w:cs="Times New Roman"/>
          <w:sz w:val="24"/>
          <w:szCs w:val="24"/>
          <w:lang w:val="en-GB"/>
        </w:rPr>
        <w:t>CRAN.R</w:t>
      </w:r>
      <w:r w:rsidR="00CE049D" w:rsidRPr="00CE049D">
        <w:rPr>
          <w:rFonts w:ascii="Times New Roman" w:hAnsi="Times New Roman" w:cs="Times New Roman"/>
          <w:sz w:val="24"/>
          <w:szCs w:val="24"/>
          <w:lang w:val="en-GB"/>
        </w:rPr>
        <w:t xml:space="preserve">-project.org/ </w:t>
      </w:r>
      <w:r w:rsidR="00CE049D">
        <w:rPr>
          <w:rFonts w:ascii="Times New Roman" w:hAnsi="Times New Roman" w:cs="Times New Roman"/>
          <w:sz w:val="24"/>
          <w:szCs w:val="24"/>
          <w:lang w:val="en-GB"/>
        </w:rPr>
        <w:t>package=knitr</w:t>
      </w:r>
      <w:r w:rsidR="00CE049D" w:rsidRPr="00CE049D">
        <w:rPr>
          <w:rFonts w:ascii="Times New Roman" w:hAnsi="Times New Roman" w:cs="Times New Roman"/>
          <w:sz w:val="24"/>
          <w:szCs w:val="24"/>
          <w:lang w:val="en-GB"/>
        </w:rPr>
        <w:t xml:space="preserve"> </w:t>
      </w:r>
      <w:r w:rsidRPr="00F0488B">
        <w:rPr>
          <w:rFonts w:ascii="Times New Roman" w:hAnsi="Times New Roman" w:cs="Times New Roman"/>
          <w:sz w:val="24"/>
          <w:szCs w:val="24"/>
          <w:lang w:val="en-GB"/>
        </w:rPr>
        <w:t>(2021).</w:t>
      </w:r>
    </w:p>
    <w:p w14:paraId="1AA78DE0" w14:textId="61230C24" w:rsidR="00CE2A7C" w:rsidRPr="00B96A05"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5</w:t>
      </w:r>
      <w:ins w:id="134" w:author="Usuario" w:date="2021-09-29T12:31:00Z">
        <w:r w:rsidR="00A36843">
          <w:rPr>
            <w:rFonts w:ascii="Times New Roman" w:hAnsi="Times New Roman" w:cs="Times New Roman"/>
            <w:sz w:val="24"/>
            <w:szCs w:val="24"/>
            <w:lang w:val="en-GB"/>
          </w:rPr>
          <w:t>2</w:t>
        </w:r>
      </w:ins>
      <w:del w:id="135" w:author="Usuario" w:date="2021-09-29T12:31:00Z">
        <w:r w:rsidDel="00A36843">
          <w:rPr>
            <w:rFonts w:ascii="Times New Roman" w:hAnsi="Times New Roman" w:cs="Times New Roman"/>
            <w:sz w:val="24"/>
            <w:szCs w:val="24"/>
            <w:lang w:val="en-GB"/>
          </w:rPr>
          <w:delText>1</w:delText>
        </w:r>
      </w:del>
      <w:r>
        <w:rPr>
          <w:rFonts w:ascii="Times New Roman" w:hAnsi="Times New Roman" w:cs="Times New Roman"/>
          <w:sz w:val="24"/>
          <w:szCs w:val="24"/>
          <w:lang w:val="en-GB"/>
        </w:rPr>
        <w:t xml:space="preserve">. </w:t>
      </w:r>
      <w:r w:rsidRPr="00F0488B">
        <w:rPr>
          <w:rFonts w:ascii="Times New Roman" w:hAnsi="Times New Roman" w:cs="Times New Roman"/>
          <w:sz w:val="24"/>
          <w:szCs w:val="24"/>
          <w:lang w:val="en-GB"/>
        </w:rPr>
        <w:t>R Special Interest Group on Databases (R-SIG-DB), Wickham</w:t>
      </w:r>
      <w:r>
        <w:rPr>
          <w:rFonts w:ascii="Times New Roman" w:hAnsi="Times New Roman" w:cs="Times New Roman"/>
          <w:sz w:val="24"/>
          <w:szCs w:val="24"/>
          <w:lang w:val="en-GB"/>
        </w:rPr>
        <w:t>, H.</w:t>
      </w:r>
      <w:r w:rsidRPr="00F0488B">
        <w:rPr>
          <w:rFonts w:ascii="Times New Roman" w:hAnsi="Times New Roman" w:cs="Times New Roman"/>
          <w:sz w:val="24"/>
          <w:szCs w:val="24"/>
          <w:lang w:val="en-GB"/>
        </w:rPr>
        <w:t xml:space="preserve"> </w:t>
      </w:r>
      <w:r>
        <w:rPr>
          <w:rFonts w:ascii="Times New Roman" w:hAnsi="Times New Roman" w:cs="Times New Roman"/>
          <w:sz w:val="24"/>
          <w:szCs w:val="24"/>
          <w:lang w:val="en-GB"/>
        </w:rPr>
        <w:t>&amp;</w:t>
      </w:r>
      <w:r w:rsidRPr="00F0488B">
        <w:rPr>
          <w:rFonts w:ascii="Times New Roman" w:hAnsi="Times New Roman" w:cs="Times New Roman"/>
          <w:sz w:val="24"/>
          <w:szCs w:val="24"/>
          <w:lang w:val="en-GB"/>
        </w:rPr>
        <w:t xml:space="preserve"> Müller</w:t>
      </w:r>
      <w:r>
        <w:rPr>
          <w:rFonts w:ascii="Times New Roman" w:hAnsi="Times New Roman" w:cs="Times New Roman"/>
          <w:sz w:val="24"/>
          <w:szCs w:val="24"/>
          <w:lang w:val="en-GB"/>
        </w:rPr>
        <w:t>, K.</w:t>
      </w:r>
      <w:r w:rsidRPr="00F0488B">
        <w:rPr>
          <w:rFonts w:ascii="Times New Roman" w:hAnsi="Times New Roman" w:cs="Times New Roman"/>
          <w:sz w:val="24"/>
          <w:szCs w:val="24"/>
          <w:lang w:val="en-GB"/>
        </w:rPr>
        <w:t xml:space="preserve"> </w:t>
      </w:r>
      <w:r w:rsidRPr="00CE049D">
        <w:rPr>
          <w:rFonts w:ascii="Times New Roman" w:hAnsi="Times New Roman" w:cs="Times New Roman"/>
          <w:i/>
          <w:sz w:val="24"/>
          <w:szCs w:val="24"/>
          <w:lang w:val="en-GB"/>
        </w:rPr>
        <w:t>DBI: R Database Interface. R package version 1.1.1.</w:t>
      </w:r>
      <w:r w:rsidRPr="00F0488B">
        <w:rPr>
          <w:rFonts w:ascii="Times New Roman" w:hAnsi="Times New Roman" w:cs="Times New Roman"/>
          <w:sz w:val="24"/>
          <w:szCs w:val="24"/>
          <w:lang w:val="en-GB"/>
        </w:rPr>
        <w:t xml:space="preserve"> </w:t>
      </w:r>
      <w:r w:rsidRPr="003E415E">
        <w:rPr>
          <w:rFonts w:ascii="Times New Roman" w:hAnsi="Times New Roman" w:cs="Times New Roman"/>
          <w:sz w:val="24"/>
          <w:szCs w:val="24"/>
          <w:lang w:val="en-GB"/>
        </w:rPr>
        <w:t>https://CRAN.R-project.</w:t>
      </w:r>
      <w:r w:rsidRPr="00B96A05">
        <w:rPr>
          <w:rFonts w:ascii="Times New Roman" w:hAnsi="Times New Roman" w:cs="Times New Roman"/>
          <w:sz w:val="24"/>
          <w:szCs w:val="24"/>
          <w:lang w:val="en-GB"/>
        </w:rPr>
        <w:t>org/package=DBI (2021).</w:t>
      </w:r>
    </w:p>
    <w:p w14:paraId="28FA86B2" w14:textId="0AB2B327" w:rsidR="00CE2A7C" w:rsidRPr="00B96A05" w:rsidRDefault="00CE2A7C" w:rsidP="00CE2A7C">
      <w:pPr>
        <w:spacing w:line="480" w:lineRule="auto"/>
        <w:jc w:val="both"/>
        <w:rPr>
          <w:rFonts w:ascii="Times New Roman" w:hAnsi="Times New Roman" w:cs="Times New Roman"/>
          <w:sz w:val="24"/>
          <w:szCs w:val="24"/>
          <w:highlight w:val="yellow"/>
          <w:lang w:val="en-GB"/>
        </w:rPr>
      </w:pPr>
      <w:r w:rsidRPr="00336C71">
        <w:rPr>
          <w:rFonts w:ascii="Times New Roman" w:hAnsi="Times New Roman" w:cs="Times New Roman"/>
          <w:sz w:val="24"/>
          <w:szCs w:val="24"/>
        </w:rPr>
        <w:t>5</w:t>
      </w:r>
      <w:ins w:id="136" w:author="Usuario" w:date="2021-09-29T12:30:00Z">
        <w:r w:rsidR="00A36843">
          <w:rPr>
            <w:rFonts w:ascii="Times New Roman" w:hAnsi="Times New Roman" w:cs="Times New Roman"/>
            <w:sz w:val="24"/>
            <w:szCs w:val="24"/>
          </w:rPr>
          <w:t>3</w:t>
        </w:r>
      </w:ins>
      <w:del w:id="137" w:author="Usuario" w:date="2021-09-29T12:30:00Z">
        <w:r w:rsidRPr="00336C71" w:rsidDel="00A36843">
          <w:rPr>
            <w:rFonts w:ascii="Times New Roman" w:hAnsi="Times New Roman" w:cs="Times New Roman"/>
            <w:sz w:val="24"/>
            <w:szCs w:val="24"/>
          </w:rPr>
          <w:delText>2</w:delText>
        </w:r>
      </w:del>
      <w:r w:rsidRPr="00336C71">
        <w:rPr>
          <w:rFonts w:ascii="Times New Roman" w:hAnsi="Times New Roman" w:cs="Times New Roman"/>
          <w:sz w:val="24"/>
          <w:szCs w:val="24"/>
        </w:rPr>
        <w:t>.</w:t>
      </w:r>
      <w:r w:rsidR="00B96A05" w:rsidRPr="00336C71">
        <w:rPr>
          <w:rFonts w:ascii="Times New Roman" w:hAnsi="Times New Roman" w:cs="Times New Roman"/>
          <w:sz w:val="24"/>
          <w:szCs w:val="24"/>
        </w:rPr>
        <w:t xml:space="preserve"> Moreno, J., Asensio, S., Berdugo, M., Gozalo, B., Ochoa, V., Sánchez Pescador, D., Benito, B.M. &amp; Maestre, M.T. </w:t>
      </w:r>
      <w:r w:rsidR="00336C71" w:rsidRPr="00336C71">
        <w:rPr>
          <w:rFonts w:ascii="Times New Roman" w:hAnsi="Times New Roman" w:cs="Times New Roman"/>
          <w:i/>
          <w:sz w:val="24"/>
          <w:szCs w:val="24"/>
        </w:rPr>
        <w:t>The MOISCRUST dataset</w:t>
      </w:r>
      <w:r w:rsidR="00B96A05" w:rsidRPr="00336C71">
        <w:rPr>
          <w:rFonts w:ascii="Times New Roman" w:hAnsi="Times New Roman" w:cs="Times New Roman"/>
          <w:sz w:val="24"/>
          <w:szCs w:val="24"/>
        </w:rPr>
        <w:t xml:space="preserve">. </w:t>
      </w:r>
      <w:r w:rsidR="00B96A05">
        <w:rPr>
          <w:rFonts w:ascii="Times New Roman" w:hAnsi="Times New Roman" w:cs="Times New Roman"/>
          <w:sz w:val="24"/>
          <w:szCs w:val="24"/>
          <w:lang w:val="en-US"/>
        </w:rPr>
        <w:t xml:space="preserve">Figshare, </w:t>
      </w:r>
      <w:r w:rsidR="00336C71">
        <w:rPr>
          <w:rFonts w:ascii="Times New Roman" w:hAnsi="Times New Roman" w:cs="Times New Roman"/>
          <w:sz w:val="24"/>
          <w:szCs w:val="24"/>
          <w:lang w:val="en-US"/>
        </w:rPr>
        <w:t>https://doi.org/10.6084/m9.figshare.14748384</w:t>
      </w:r>
      <w:r w:rsidR="00B96A05">
        <w:rPr>
          <w:rFonts w:ascii="Times New Roman" w:hAnsi="Times New Roman" w:cs="Times New Roman"/>
          <w:sz w:val="24"/>
          <w:szCs w:val="24"/>
          <w:lang w:val="en-US"/>
        </w:rPr>
        <w:t xml:space="preserve"> (2021).</w:t>
      </w:r>
    </w:p>
    <w:p w14:paraId="2E0E169C" w14:textId="0C61A31E" w:rsidR="00CE2A7C"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5</w:t>
      </w:r>
      <w:ins w:id="138" w:author="Usuario" w:date="2021-09-29T12:30:00Z">
        <w:r w:rsidR="00A36843">
          <w:rPr>
            <w:rFonts w:ascii="Times New Roman" w:hAnsi="Times New Roman" w:cs="Times New Roman"/>
            <w:sz w:val="24"/>
            <w:szCs w:val="24"/>
            <w:lang w:val="en-GB"/>
          </w:rPr>
          <w:t>4</w:t>
        </w:r>
      </w:ins>
      <w:del w:id="139" w:author="Usuario" w:date="2021-09-29T12:30:00Z">
        <w:r w:rsidDel="00A36843">
          <w:rPr>
            <w:rFonts w:ascii="Times New Roman" w:hAnsi="Times New Roman" w:cs="Times New Roman"/>
            <w:sz w:val="24"/>
            <w:szCs w:val="24"/>
            <w:lang w:val="en-GB"/>
          </w:rPr>
          <w:delText>3</w:delText>
        </w:r>
      </w:del>
      <w:r>
        <w:rPr>
          <w:rFonts w:ascii="Times New Roman" w:hAnsi="Times New Roman" w:cs="Times New Roman"/>
          <w:sz w:val="24"/>
          <w:szCs w:val="24"/>
          <w:lang w:val="en-GB"/>
        </w:rPr>
        <w:t xml:space="preserve">. </w:t>
      </w:r>
      <w:r w:rsidRPr="00810AC3">
        <w:rPr>
          <w:rFonts w:ascii="Times New Roman" w:hAnsi="Times New Roman" w:cs="Times New Roman"/>
          <w:sz w:val="24"/>
          <w:szCs w:val="24"/>
          <w:lang w:val="en-GB"/>
        </w:rPr>
        <w:t>Topp</w:t>
      </w:r>
      <w:r>
        <w:rPr>
          <w:rFonts w:ascii="Times New Roman" w:hAnsi="Times New Roman" w:cs="Times New Roman"/>
          <w:sz w:val="24"/>
          <w:szCs w:val="24"/>
          <w:lang w:val="en-GB"/>
        </w:rPr>
        <w:t>,</w:t>
      </w:r>
      <w:r w:rsidRPr="00810AC3">
        <w:rPr>
          <w:rFonts w:ascii="Times New Roman" w:hAnsi="Times New Roman" w:cs="Times New Roman"/>
          <w:sz w:val="24"/>
          <w:szCs w:val="24"/>
          <w:lang w:val="en-GB"/>
        </w:rPr>
        <w:t xml:space="preserve"> G</w:t>
      </w:r>
      <w:r>
        <w:rPr>
          <w:rFonts w:ascii="Times New Roman" w:hAnsi="Times New Roman" w:cs="Times New Roman"/>
          <w:sz w:val="24"/>
          <w:szCs w:val="24"/>
          <w:lang w:val="en-GB"/>
        </w:rPr>
        <w:t>.</w:t>
      </w:r>
      <w:r w:rsidRPr="00810AC3">
        <w:rPr>
          <w:rFonts w:ascii="Times New Roman" w:hAnsi="Times New Roman" w:cs="Times New Roman"/>
          <w:sz w:val="24"/>
          <w:szCs w:val="24"/>
          <w:lang w:val="en-GB"/>
        </w:rPr>
        <w:t>C</w:t>
      </w:r>
      <w:r>
        <w:rPr>
          <w:rFonts w:ascii="Times New Roman" w:hAnsi="Times New Roman" w:cs="Times New Roman"/>
          <w:sz w:val="24"/>
          <w:szCs w:val="24"/>
          <w:lang w:val="en-GB"/>
        </w:rPr>
        <w:t>. &amp;</w:t>
      </w:r>
      <w:r w:rsidRPr="00810AC3">
        <w:rPr>
          <w:rFonts w:ascii="Times New Roman" w:hAnsi="Times New Roman" w:cs="Times New Roman"/>
          <w:sz w:val="24"/>
          <w:szCs w:val="24"/>
          <w:lang w:val="en-GB"/>
        </w:rPr>
        <w:t xml:space="preserve"> Davis</w:t>
      </w:r>
      <w:r>
        <w:rPr>
          <w:rFonts w:ascii="Times New Roman" w:hAnsi="Times New Roman" w:cs="Times New Roman"/>
          <w:sz w:val="24"/>
          <w:szCs w:val="24"/>
          <w:lang w:val="en-GB"/>
        </w:rPr>
        <w:t>,</w:t>
      </w:r>
      <w:r w:rsidRPr="00810AC3">
        <w:rPr>
          <w:rFonts w:ascii="Times New Roman" w:hAnsi="Times New Roman" w:cs="Times New Roman"/>
          <w:sz w:val="24"/>
          <w:szCs w:val="24"/>
          <w:lang w:val="en-GB"/>
        </w:rPr>
        <w:t xml:space="preserve"> J</w:t>
      </w:r>
      <w:r>
        <w:rPr>
          <w:rFonts w:ascii="Times New Roman" w:hAnsi="Times New Roman" w:cs="Times New Roman"/>
          <w:sz w:val="24"/>
          <w:szCs w:val="24"/>
          <w:lang w:val="en-GB"/>
        </w:rPr>
        <w:t>.</w:t>
      </w:r>
      <w:r w:rsidRPr="00810AC3">
        <w:rPr>
          <w:rFonts w:ascii="Times New Roman" w:hAnsi="Times New Roman" w:cs="Times New Roman"/>
          <w:sz w:val="24"/>
          <w:szCs w:val="24"/>
          <w:lang w:val="en-GB"/>
        </w:rPr>
        <w:t>L. Me</w:t>
      </w:r>
      <w:r>
        <w:rPr>
          <w:rFonts w:ascii="Times New Roman" w:hAnsi="Times New Roman" w:cs="Times New Roman"/>
          <w:sz w:val="24"/>
          <w:szCs w:val="24"/>
          <w:lang w:val="en-GB"/>
        </w:rPr>
        <w:t xml:space="preserve">asurement of soil water content </w:t>
      </w:r>
      <w:r w:rsidRPr="00810AC3">
        <w:rPr>
          <w:rFonts w:ascii="Times New Roman" w:hAnsi="Times New Roman" w:cs="Times New Roman"/>
          <w:sz w:val="24"/>
          <w:szCs w:val="24"/>
          <w:lang w:val="en-GB"/>
        </w:rPr>
        <w:t>using time-domain reflectom</w:t>
      </w:r>
      <w:r>
        <w:rPr>
          <w:rFonts w:ascii="Times New Roman" w:hAnsi="Times New Roman" w:cs="Times New Roman"/>
          <w:sz w:val="24"/>
          <w:szCs w:val="24"/>
          <w:lang w:val="en-GB"/>
        </w:rPr>
        <w:t xml:space="preserve">etry (TDR): a field evaluation. </w:t>
      </w:r>
      <w:r w:rsidRPr="00810AC3">
        <w:rPr>
          <w:rFonts w:ascii="Times New Roman" w:hAnsi="Times New Roman" w:cs="Times New Roman"/>
          <w:i/>
          <w:sz w:val="24"/>
          <w:szCs w:val="24"/>
          <w:lang w:val="en-GB"/>
        </w:rPr>
        <w:t>Soil Sci. Soc.</w:t>
      </w:r>
      <w:r>
        <w:rPr>
          <w:rFonts w:ascii="Times New Roman" w:hAnsi="Times New Roman" w:cs="Times New Roman"/>
          <w:i/>
          <w:sz w:val="24"/>
          <w:szCs w:val="24"/>
          <w:lang w:val="en-GB"/>
        </w:rPr>
        <w:t xml:space="preserve"> Am</w:t>
      </w:r>
      <w:r w:rsidRPr="00810AC3">
        <w:rPr>
          <w:rFonts w:ascii="Times New Roman" w:hAnsi="Times New Roman" w:cs="Times New Roman"/>
          <w:i/>
          <w:sz w:val="24"/>
          <w:szCs w:val="24"/>
          <w:lang w:val="en-GB"/>
        </w:rPr>
        <w:t>.</w:t>
      </w:r>
      <w:r>
        <w:rPr>
          <w:rFonts w:ascii="Times New Roman" w:hAnsi="Times New Roman" w:cs="Times New Roman"/>
          <w:i/>
          <w:sz w:val="24"/>
          <w:szCs w:val="24"/>
          <w:lang w:val="en-GB"/>
        </w:rPr>
        <w:t xml:space="preserve"> </w:t>
      </w:r>
      <w:r w:rsidRPr="00810AC3">
        <w:rPr>
          <w:rFonts w:ascii="Times New Roman" w:hAnsi="Times New Roman" w:cs="Times New Roman"/>
          <w:i/>
          <w:sz w:val="24"/>
          <w:szCs w:val="24"/>
          <w:lang w:val="en-GB"/>
        </w:rPr>
        <w:t>J.</w:t>
      </w:r>
      <w:r>
        <w:rPr>
          <w:rFonts w:ascii="Times New Roman" w:hAnsi="Times New Roman" w:cs="Times New Roman"/>
          <w:sz w:val="24"/>
          <w:szCs w:val="24"/>
          <w:lang w:val="en-GB"/>
        </w:rPr>
        <w:t xml:space="preserve"> </w:t>
      </w:r>
      <w:r w:rsidRPr="00810AC3">
        <w:rPr>
          <w:rFonts w:ascii="Times New Roman" w:hAnsi="Times New Roman" w:cs="Times New Roman"/>
          <w:b/>
          <w:sz w:val="24"/>
          <w:szCs w:val="24"/>
          <w:lang w:val="en-GB"/>
        </w:rPr>
        <w:t>49</w:t>
      </w:r>
      <w:r>
        <w:rPr>
          <w:rFonts w:ascii="Times New Roman" w:hAnsi="Times New Roman" w:cs="Times New Roman"/>
          <w:sz w:val="24"/>
          <w:szCs w:val="24"/>
          <w:lang w:val="en-GB"/>
        </w:rPr>
        <w:t xml:space="preserve">, </w:t>
      </w:r>
      <w:r w:rsidRPr="00810AC3">
        <w:rPr>
          <w:rFonts w:ascii="Times New Roman" w:hAnsi="Times New Roman" w:cs="Times New Roman"/>
          <w:sz w:val="24"/>
          <w:szCs w:val="24"/>
          <w:lang w:val="en-GB"/>
        </w:rPr>
        <w:t>19–24</w:t>
      </w:r>
      <w:r>
        <w:rPr>
          <w:rFonts w:ascii="Times New Roman" w:hAnsi="Times New Roman" w:cs="Times New Roman"/>
          <w:sz w:val="24"/>
          <w:szCs w:val="24"/>
          <w:lang w:val="en-GB"/>
        </w:rPr>
        <w:t xml:space="preserve"> (1985).</w:t>
      </w:r>
    </w:p>
    <w:p w14:paraId="6D861E22" w14:textId="4FE67D44" w:rsidR="00CE2A7C"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5</w:t>
      </w:r>
      <w:ins w:id="140" w:author="Usuario" w:date="2021-09-29T12:30:00Z">
        <w:r w:rsidR="00A36843">
          <w:rPr>
            <w:rFonts w:ascii="Times New Roman" w:hAnsi="Times New Roman" w:cs="Times New Roman"/>
            <w:sz w:val="24"/>
            <w:szCs w:val="24"/>
            <w:lang w:val="en-GB"/>
          </w:rPr>
          <w:t>5</w:t>
        </w:r>
      </w:ins>
      <w:del w:id="141" w:author="Usuario" w:date="2021-09-29T12:30:00Z">
        <w:r w:rsidDel="00A36843">
          <w:rPr>
            <w:rFonts w:ascii="Times New Roman" w:hAnsi="Times New Roman" w:cs="Times New Roman"/>
            <w:sz w:val="24"/>
            <w:szCs w:val="24"/>
            <w:lang w:val="en-GB"/>
          </w:rPr>
          <w:delText>4</w:delText>
        </w:r>
      </w:del>
      <w:r>
        <w:rPr>
          <w:rFonts w:ascii="Times New Roman" w:hAnsi="Times New Roman" w:cs="Times New Roman"/>
          <w:sz w:val="24"/>
          <w:szCs w:val="24"/>
          <w:lang w:val="en-GB"/>
        </w:rPr>
        <w:t xml:space="preserve">. </w:t>
      </w:r>
      <w:r w:rsidRPr="00810AC3">
        <w:rPr>
          <w:rFonts w:ascii="Times New Roman" w:hAnsi="Times New Roman" w:cs="Times New Roman"/>
          <w:sz w:val="24"/>
          <w:szCs w:val="24"/>
          <w:lang w:val="en-GB"/>
        </w:rPr>
        <w:t xml:space="preserve">Castillo-Monroy, A.P., Maestre, F.T., Rey, A., Soliveres, S., &amp; García-Palacios, P. Biological soil crust microsites are the main contributor to soil respiration in a semiarid ecosystem. </w:t>
      </w:r>
      <w:r w:rsidRPr="00810AC3">
        <w:rPr>
          <w:rFonts w:ascii="Times New Roman" w:hAnsi="Times New Roman" w:cs="Times New Roman"/>
          <w:i/>
          <w:sz w:val="24"/>
          <w:szCs w:val="24"/>
          <w:lang w:val="en-GB"/>
        </w:rPr>
        <w:t>Ecosystems</w:t>
      </w:r>
      <w:r>
        <w:rPr>
          <w:rFonts w:ascii="Times New Roman" w:hAnsi="Times New Roman" w:cs="Times New Roman"/>
          <w:sz w:val="24"/>
          <w:szCs w:val="24"/>
          <w:lang w:val="en-GB"/>
        </w:rPr>
        <w:t xml:space="preserve"> </w:t>
      </w:r>
      <w:r w:rsidRPr="00810AC3">
        <w:rPr>
          <w:rFonts w:ascii="Times New Roman" w:hAnsi="Times New Roman" w:cs="Times New Roman"/>
          <w:b/>
          <w:sz w:val="24"/>
          <w:szCs w:val="24"/>
          <w:lang w:val="en-GB"/>
        </w:rPr>
        <w:t>14(5)</w:t>
      </w:r>
      <w:r>
        <w:rPr>
          <w:rFonts w:ascii="Times New Roman" w:hAnsi="Times New Roman" w:cs="Times New Roman"/>
          <w:sz w:val="24"/>
          <w:szCs w:val="24"/>
          <w:lang w:val="en-GB"/>
        </w:rPr>
        <w:t>, 835</w:t>
      </w:r>
      <w:r w:rsidRPr="00AF4A6D">
        <w:rPr>
          <w:rFonts w:ascii="Times New Roman" w:hAnsi="Times New Roman" w:cs="Times New Roman"/>
          <w:sz w:val="24"/>
          <w:szCs w:val="24"/>
          <w:lang w:val="en-GB"/>
        </w:rPr>
        <w:t>–</w:t>
      </w:r>
      <w:r>
        <w:rPr>
          <w:rFonts w:ascii="Times New Roman" w:hAnsi="Times New Roman" w:cs="Times New Roman"/>
          <w:sz w:val="24"/>
          <w:szCs w:val="24"/>
          <w:lang w:val="en-GB"/>
        </w:rPr>
        <w:t>847 (2011).</w:t>
      </w:r>
    </w:p>
    <w:p w14:paraId="4D3EF8C9" w14:textId="0F51F5BC" w:rsidR="00CE2A7C" w:rsidRPr="00AF4A6D"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5</w:t>
      </w:r>
      <w:ins w:id="142" w:author="Usuario" w:date="2021-09-29T12:30:00Z">
        <w:r w:rsidR="00A36843">
          <w:rPr>
            <w:rFonts w:ascii="Times New Roman" w:hAnsi="Times New Roman" w:cs="Times New Roman"/>
            <w:sz w:val="24"/>
            <w:szCs w:val="24"/>
            <w:lang w:val="en-GB"/>
          </w:rPr>
          <w:t>6</w:t>
        </w:r>
      </w:ins>
      <w:del w:id="143" w:author="Usuario" w:date="2021-09-29T12:30:00Z">
        <w:r w:rsidDel="00A36843">
          <w:rPr>
            <w:rFonts w:ascii="Times New Roman" w:hAnsi="Times New Roman" w:cs="Times New Roman"/>
            <w:sz w:val="24"/>
            <w:szCs w:val="24"/>
            <w:lang w:val="en-GB"/>
          </w:rPr>
          <w:delText>5</w:delText>
        </w:r>
      </w:del>
      <w:r w:rsidRPr="00AF4A6D">
        <w:rPr>
          <w:rFonts w:ascii="Times New Roman" w:hAnsi="Times New Roman" w:cs="Times New Roman"/>
          <w:sz w:val="24"/>
          <w:szCs w:val="24"/>
          <w:lang w:val="en-GB"/>
        </w:rPr>
        <w:t xml:space="preserve">. Cantón, Y., Solé-Benet, A. &amp; Domingo, F. Temporal and spatial patterns of soil moisture in semiarid badlands of SE Spain. </w:t>
      </w:r>
      <w:r w:rsidRPr="00AF4A6D">
        <w:rPr>
          <w:rFonts w:ascii="Times New Roman" w:hAnsi="Times New Roman" w:cs="Times New Roman"/>
          <w:i/>
          <w:sz w:val="24"/>
          <w:szCs w:val="24"/>
          <w:lang w:val="en-GB"/>
        </w:rPr>
        <w:t>J. Hydrol.</w:t>
      </w:r>
      <w:r w:rsidRPr="00AF4A6D">
        <w:rPr>
          <w:rFonts w:ascii="Times New Roman" w:hAnsi="Times New Roman" w:cs="Times New Roman"/>
          <w:sz w:val="24"/>
          <w:szCs w:val="24"/>
          <w:lang w:val="en-GB"/>
        </w:rPr>
        <w:t xml:space="preserve"> </w:t>
      </w:r>
      <w:r w:rsidRPr="00AF4A6D">
        <w:rPr>
          <w:rFonts w:ascii="Times New Roman" w:hAnsi="Times New Roman" w:cs="Times New Roman"/>
          <w:b/>
          <w:sz w:val="24"/>
          <w:szCs w:val="24"/>
          <w:lang w:val="en-GB"/>
        </w:rPr>
        <w:t>285</w:t>
      </w:r>
      <w:r w:rsidRPr="00AF4A6D">
        <w:rPr>
          <w:rFonts w:ascii="Times New Roman" w:hAnsi="Times New Roman" w:cs="Times New Roman"/>
          <w:sz w:val="24"/>
          <w:szCs w:val="24"/>
          <w:lang w:val="en-GB"/>
        </w:rPr>
        <w:t>, 199–214 (2004).</w:t>
      </w:r>
    </w:p>
    <w:p w14:paraId="03DB095F" w14:textId="4570914B" w:rsidR="00CE2A7C" w:rsidRPr="00AF4A6D" w:rsidRDefault="00CE2A7C" w:rsidP="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5</w:t>
      </w:r>
      <w:ins w:id="144" w:author="Usuario" w:date="2021-09-29T12:30:00Z">
        <w:r w:rsidR="00A36843">
          <w:rPr>
            <w:rFonts w:ascii="Times New Roman" w:hAnsi="Times New Roman" w:cs="Times New Roman"/>
            <w:sz w:val="24"/>
            <w:szCs w:val="24"/>
            <w:lang w:val="en-GB"/>
          </w:rPr>
          <w:t>7</w:t>
        </w:r>
      </w:ins>
      <w:del w:id="145" w:author="Usuario" w:date="2021-09-29T12:30:00Z">
        <w:r w:rsidDel="00A36843">
          <w:rPr>
            <w:rFonts w:ascii="Times New Roman" w:hAnsi="Times New Roman" w:cs="Times New Roman"/>
            <w:sz w:val="24"/>
            <w:szCs w:val="24"/>
            <w:lang w:val="en-GB"/>
          </w:rPr>
          <w:delText>6</w:delText>
        </w:r>
      </w:del>
      <w:r w:rsidRPr="00AF4A6D">
        <w:rPr>
          <w:rFonts w:ascii="Times New Roman" w:hAnsi="Times New Roman" w:cs="Times New Roman"/>
          <w:sz w:val="24"/>
          <w:szCs w:val="24"/>
          <w:lang w:val="en-GB"/>
        </w:rPr>
        <w:t xml:space="preserve">. Breshears, D.D. &amp; Barnes, F.J. Interrelationships between plant functional types and soil moisture heterogeneity for semiarid landscapes within the grassland/forest continuum: a unified conceptual model. </w:t>
      </w:r>
      <w:r w:rsidRPr="00AF4A6D">
        <w:rPr>
          <w:rFonts w:ascii="Times New Roman" w:hAnsi="Times New Roman" w:cs="Times New Roman"/>
          <w:i/>
          <w:sz w:val="24"/>
          <w:szCs w:val="24"/>
          <w:lang w:val="en-GB"/>
        </w:rPr>
        <w:t>Landsc. Ecol.</w:t>
      </w:r>
      <w:r w:rsidRPr="00AF4A6D">
        <w:rPr>
          <w:rFonts w:ascii="Times New Roman" w:hAnsi="Times New Roman" w:cs="Times New Roman"/>
          <w:sz w:val="24"/>
          <w:szCs w:val="24"/>
          <w:lang w:val="en-GB"/>
        </w:rPr>
        <w:t xml:space="preserve"> </w:t>
      </w:r>
      <w:r w:rsidRPr="00AF4A6D">
        <w:rPr>
          <w:rFonts w:ascii="Times New Roman" w:hAnsi="Times New Roman" w:cs="Times New Roman"/>
          <w:b/>
          <w:sz w:val="24"/>
          <w:szCs w:val="24"/>
          <w:lang w:val="en-GB"/>
        </w:rPr>
        <w:t>14</w:t>
      </w:r>
      <w:r w:rsidRPr="00AF4A6D">
        <w:rPr>
          <w:rFonts w:ascii="Times New Roman" w:hAnsi="Times New Roman" w:cs="Times New Roman"/>
          <w:sz w:val="24"/>
          <w:szCs w:val="24"/>
          <w:lang w:val="en-GB"/>
        </w:rPr>
        <w:t>, 465–78 (1999).</w:t>
      </w:r>
    </w:p>
    <w:p w14:paraId="3381D0D3" w14:textId="26AA05D3" w:rsidR="00D33609" w:rsidRPr="00D33609" w:rsidRDefault="00CE2A7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5</w:t>
      </w:r>
      <w:ins w:id="146" w:author="Usuario" w:date="2021-09-29T12:30:00Z">
        <w:r w:rsidR="00A36843">
          <w:rPr>
            <w:rFonts w:ascii="Times New Roman" w:hAnsi="Times New Roman" w:cs="Times New Roman"/>
            <w:sz w:val="24"/>
            <w:szCs w:val="24"/>
            <w:lang w:val="en-GB"/>
          </w:rPr>
          <w:t>8</w:t>
        </w:r>
      </w:ins>
      <w:del w:id="147" w:author="Usuario" w:date="2021-09-29T12:30:00Z">
        <w:r w:rsidDel="00A36843">
          <w:rPr>
            <w:rFonts w:ascii="Times New Roman" w:hAnsi="Times New Roman" w:cs="Times New Roman"/>
            <w:sz w:val="24"/>
            <w:szCs w:val="24"/>
            <w:lang w:val="en-GB"/>
          </w:rPr>
          <w:delText>7</w:delText>
        </w:r>
      </w:del>
      <w:r w:rsidRPr="00AF4A6D">
        <w:rPr>
          <w:rFonts w:ascii="Times New Roman" w:hAnsi="Times New Roman" w:cs="Times New Roman"/>
          <w:sz w:val="24"/>
          <w:szCs w:val="24"/>
          <w:lang w:val="en-GB"/>
        </w:rPr>
        <w:t xml:space="preserve">. D’Odorico, P., Caylor, K., Okin, G.S. &amp; Scanlon, T.M. On soil moisture–vegetation feedbacks and their possible effects on the dynamics of dryland ecosystems. </w:t>
      </w:r>
      <w:r w:rsidRPr="00AF4A6D">
        <w:rPr>
          <w:rFonts w:ascii="Times New Roman" w:hAnsi="Times New Roman" w:cs="Times New Roman"/>
          <w:i/>
          <w:sz w:val="24"/>
          <w:szCs w:val="24"/>
          <w:lang w:val="en-GB"/>
        </w:rPr>
        <w:t>J. Geophys. Res.</w:t>
      </w:r>
      <w:r w:rsidRPr="00AF4A6D">
        <w:rPr>
          <w:rFonts w:ascii="Times New Roman" w:hAnsi="Times New Roman" w:cs="Times New Roman"/>
          <w:sz w:val="24"/>
          <w:szCs w:val="24"/>
          <w:lang w:val="en-GB"/>
        </w:rPr>
        <w:t xml:space="preserve"> </w:t>
      </w:r>
      <w:r w:rsidRPr="00AF4A6D">
        <w:rPr>
          <w:rFonts w:ascii="Times New Roman" w:hAnsi="Times New Roman" w:cs="Times New Roman"/>
          <w:b/>
          <w:sz w:val="24"/>
          <w:szCs w:val="24"/>
          <w:lang w:val="en-GB"/>
        </w:rPr>
        <w:t>112</w:t>
      </w:r>
      <w:r w:rsidRPr="00AF4A6D">
        <w:rPr>
          <w:rFonts w:ascii="Times New Roman" w:hAnsi="Times New Roman" w:cs="Times New Roman"/>
          <w:sz w:val="24"/>
          <w:szCs w:val="24"/>
          <w:lang w:val="en-GB"/>
        </w:rPr>
        <w:t>, G04010 (2007).</w:t>
      </w:r>
    </w:p>
    <w:p w14:paraId="210AFCE3" w14:textId="77777777" w:rsidR="00040CC8" w:rsidRPr="00AF4A6D" w:rsidRDefault="004E0404">
      <w:pPr>
        <w:spacing w:line="480" w:lineRule="auto"/>
        <w:jc w:val="both"/>
        <w:rPr>
          <w:rFonts w:ascii="Times New Roman" w:hAnsi="Times New Roman" w:cs="Times New Roman"/>
          <w:b/>
          <w:sz w:val="24"/>
          <w:szCs w:val="24"/>
          <w:lang w:val="en-GB"/>
        </w:rPr>
      </w:pPr>
      <w:r w:rsidRPr="00AF4A6D">
        <w:rPr>
          <w:rFonts w:ascii="Times New Roman" w:hAnsi="Times New Roman" w:cs="Times New Roman"/>
          <w:b/>
          <w:sz w:val="24"/>
          <w:szCs w:val="24"/>
          <w:lang w:val="en-GB"/>
        </w:rPr>
        <w:t>Acknowledgements</w:t>
      </w:r>
    </w:p>
    <w:p w14:paraId="3D944909" w14:textId="1F638C27" w:rsidR="00040CC8" w:rsidRPr="00BE26D2" w:rsidRDefault="004E0404" w:rsidP="00D211F1">
      <w:pPr>
        <w:spacing w:line="480" w:lineRule="auto"/>
        <w:jc w:val="both"/>
        <w:rPr>
          <w:rFonts w:ascii="Times New Roman" w:hAnsi="Times New Roman" w:cs="Times New Roman"/>
          <w:sz w:val="24"/>
          <w:szCs w:val="24"/>
          <w:lang w:val="en-GB"/>
        </w:rPr>
      </w:pPr>
      <w:r w:rsidRPr="00BE26D2">
        <w:rPr>
          <w:rFonts w:ascii="Times New Roman" w:hAnsi="Times New Roman" w:cs="Times New Roman"/>
          <w:sz w:val="24"/>
          <w:szCs w:val="24"/>
          <w:lang w:val="en-GB"/>
        </w:rPr>
        <w:t xml:space="preserve">We thank </w:t>
      </w:r>
      <w:r w:rsidR="00B42048" w:rsidRPr="00BE26D2">
        <w:rPr>
          <w:rFonts w:ascii="Times New Roman" w:hAnsi="Times New Roman" w:cs="Times New Roman"/>
          <w:sz w:val="24"/>
          <w:szCs w:val="24"/>
          <w:lang w:val="en-GB"/>
        </w:rPr>
        <w:t>Andrea Castillo-Monroy and Miguel Berdugo for their help with the set up and maintenance of the sensors</w:t>
      </w:r>
      <w:r w:rsidRPr="00BE26D2">
        <w:rPr>
          <w:rFonts w:ascii="Times New Roman" w:hAnsi="Times New Roman" w:cs="Times New Roman"/>
          <w:sz w:val="24"/>
          <w:szCs w:val="24"/>
          <w:lang w:val="en-GB"/>
        </w:rPr>
        <w:t xml:space="preserve"> </w:t>
      </w:r>
      <w:r w:rsidR="00B42048" w:rsidRPr="00BE26D2">
        <w:rPr>
          <w:rFonts w:ascii="Times New Roman" w:hAnsi="Times New Roman" w:cs="Times New Roman"/>
          <w:sz w:val="24"/>
          <w:szCs w:val="24"/>
          <w:lang w:val="en-GB"/>
        </w:rPr>
        <w:t>and data during the first years</w:t>
      </w:r>
      <w:r w:rsidR="00B8773E">
        <w:rPr>
          <w:rFonts w:ascii="Times New Roman" w:hAnsi="Times New Roman" w:cs="Times New Roman"/>
          <w:sz w:val="24"/>
          <w:szCs w:val="24"/>
          <w:lang w:val="en-GB"/>
        </w:rPr>
        <w:t xml:space="preserve"> of the dataset</w:t>
      </w:r>
      <w:r w:rsidR="00D211F1">
        <w:rPr>
          <w:rFonts w:ascii="Times New Roman" w:hAnsi="Times New Roman" w:cs="Times New Roman"/>
          <w:sz w:val="24"/>
          <w:szCs w:val="24"/>
          <w:lang w:val="en-GB"/>
        </w:rPr>
        <w:t>; and</w:t>
      </w:r>
      <w:r w:rsidR="00C709AE" w:rsidRPr="00BE26D2">
        <w:rPr>
          <w:rFonts w:ascii="Times New Roman" w:hAnsi="Times New Roman" w:cs="Times New Roman"/>
          <w:sz w:val="24"/>
          <w:szCs w:val="24"/>
          <w:lang w:val="en-GB"/>
        </w:rPr>
        <w:t xml:space="preserve"> </w:t>
      </w:r>
      <w:bookmarkStart w:id="148" w:name="_Hlk40885508"/>
      <w:r w:rsidR="00D211F1" w:rsidRPr="00D211F1">
        <w:rPr>
          <w:rFonts w:ascii="Times New Roman" w:hAnsi="Times New Roman" w:cs="Times New Roman"/>
          <w:sz w:val="24"/>
          <w:szCs w:val="24"/>
          <w:lang w:val="en-GB"/>
        </w:rPr>
        <w:t xml:space="preserve">AEMET (M° de Agricultura, Alimentación y Medio Ambiente, Spain) </w:t>
      </w:r>
      <w:r w:rsidR="00511C29">
        <w:rPr>
          <w:rFonts w:ascii="Times New Roman" w:hAnsi="Times New Roman" w:cs="Times New Roman"/>
          <w:sz w:val="24"/>
          <w:szCs w:val="24"/>
          <w:lang w:val="en-GB"/>
        </w:rPr>
        <w:t>for</w:t>
      </w:r>
      <w:r w:rsidR="00D211F1" w:rsidRPr="00D211F1">
        <w:rPr>
          <w:rFonts w:ascii="Times New Roman" w:hAnsi="Times New Roman" w:cs="Times New Roman"/>
          <w:sz w:val="24"/>
          <w:szCs w:val="24"/>
          <w:lang w:val="en-GB"/>
        </w:rPr>
        <w:t xml:space="preserve"> provide </w:t>
      </w:r>
      <w:r w:rsidR="00511C29">
        <w:rPr>
          <w:rFonts w:ascii="Times New Roman" w:hAnsi="Times New Roman" w:cs="Times New Roman"/>
          <w:sz w:val="24"/>
          <w:szCs w:val="24"/>
          <w:lang w:val="en-GB"/>
        </w:rPr>
        <w:t xml:space="preserve">us </w:t>
      </w:r>
      <w:r w:rsidR="00D211F1" w:rsidRPr="00D211F1">
        <w:rPr>
          <w:rFonts w:ascii="Times New Roman" w:hAnsi="Times New Roman" w:cs="Times New Roman"/>
          <w:sz w:val="24"/>
          <w:szCs w:val="24"/>
          <w:lang w:val="en-GB"/>
        </w:rPr>
        <w:t xml:space="preserve">climatic variables. </w:t>
      </w:r>
      <w:r w:rsidR="005157D9" w:rsidRPr="00BE26D2">
        <w:rPr>
          <w:rFonts w:ascii="Times New Roman" w:hAnsi="Times New Roman" w:cs="Times New Roman"/>
          <w:sz w:val="24"/>
          <w:szCs w:val="24"/>
          <w:lang w:val="en-US"/>
        </w:rPr>
        <w:lastRenderedPageBreak/>
        <w:t>This research was funded by the European Research Council (ERC Grant agreement 647038 [BIODESERT]) and Generalitat Valenciana (CIDEGENT/2018/041)</w:t>
      </w:r>
      <w:bookmarkEnd w:id="148"/>
      <w:r w:rsidR="005157D9" w:rsidRPr="00BE26D2">
        <w:rPr>
          <w:rFonts w:ascii="Times New Roman" w:hAnsi="Times New Roman" w:cs="Times New Roman"/>
          <w:sz w:val="24"/>
          <w:szCs w:val="24"/>
          <w:lang w:val="en-US"/>
        </w:rPr>
        <w:t>.</w:t>
      </w:r>
    </w:p>
    <w:p w14:paraId="7CC2BD6D" w14:textId="77777777" w:rsidR="00040CC8" w:rsidRPr="00BE26D2" w:rsidRDefault="004E0404">
      <w:pPr>
        <w:spacing w:line="480" w:lineRule="auto"/>
        <w:jc w:val="both"/>
        <w:rPr>
          <w:rFonts w:ascii="Times New Roman" w:hAnsi="Times New Roman" w:cs="Times New Roman"/>
          <w:b/>
          <w:sz w:val="24"/>
          <w:szCs w:val="24"/>
          <w:lang w:val="en-GB"/>
        </w:rPr>
      </w:pPr>
      <w:r w:rsidRPr="00BE26D2">
        <w:rPr>
          <w:rFonts w:ascii="Times New Roman" w:hAnsi="Times New Roman" w:cs="Times New Roman"/>
          <w:b/>
          <w:sz w:val="24"/>
          <w:szCs w:val="24"/>
          <w:lang w:val="en-GB"/>
        </w:rPr>
        <w:t>Author Contributions</w:t>
      </w:r>
    </w:p>
    <w:p w14:paraId="04769DBC" w14:textId="02D6BE06" w:rsidR="00897AA9" w:rsidRPr="00BE26D2" w:rsidRDefault="00B42048">
      <w:pPr>
        <w:spacing w:line="480" w:lineRule="auto"/>
        <w:jc w:val="both"/>
        <w:rPr>
          <w:rFonts w:ascii="Times New Roman" w:hAnsi="Times New Roman" w:cs="Times New Roman"/>
          <w:sz w:val="24"/>
          <w:szCs w:val="24"/>
          <w:lang w:val="en-GB"/>
        </w:rPr>
      </w:pPr>
      <w:r w:rsidRPr="00BE26D2">
        <w:rPr>
          <w:rFonts w:ascii="Times New Roman" w:hAnsi="Times New Roman" w:cs="Times New Roman"/>
          <w:sz w:val="24"/>
          <w:szCs w:val="24"/>
          <w:lang w:val="en-GB"/>
        </w:rPr>
        <w:t xml:space="preserve">F.T.M. proposed and supervised this study, and designed the experimental setup. </w:t>
      </w:r>
      <w:r w:rsidR="004E0404" w:rsidRPr="00BE26D2">
        <w:rPr>
          <w:rFonts w:ascii="Times New Roman" w:hAnsi="Times New Roman" w:cs="Times New Roman"/>
          <w:sz w:val="24"/>
          <w:szCs w:val="24"/>
          <w:lang w:val="en-GB"/>
        </w:rPr>
        <w:t xml:space="preserve">J.M. performed the dataset gap-filling, checked the technical validation and wrote the </w:t>
      </w:r>
      <w:r w:rsidR="00897AA9" w:rsidRPr="00BE26D2">
        <w:rPr>
          <w:rFonts w:ascii="Times New Roman" w:hAnsi="Times New Roman" w:cs="Times New Roman"/>
          <w:sz w:val="24"/>
          <w:szCs w:val="24"/>
          <w:lang w:val="en-GB"/>
        </w:rPr>
        <w:t>original draft</w:t>
      </w:r>
      <w:r w:rsidR="004E0404" w:rsidRPr="00BE26D2">
        <w:rPr>
          <w:rFonts w:ascii="Times New Roman" w:hAnsi="Times New Roman" w:cs="Times New Roman"/>
          <w:sz w:val="24"/>
          <w:szCs w:val="24"/>
          <w:lang w:val="en-GB"/>
        </w:rPr>
        <w:t>;</w:t>
      </w:r>
      <w:r w:rsidR="00C03A48" w:rsidRPr="00BE26D2">
        <w:rPr>
          <w:rFonts w:ascii="Times New Roman" w:hAnsi="Times New Roman" w:cs="Times New Roman"/>
          <w:sz w:val="24"/>
          <w:szCs w:val="24"/>
          <w:lang w:val="en-GB"/>
        </w:rPr>
        <w:t xml:space="preserve"> S.A., M.B., </w:t>
      </w:r>
      <w:r w:rsidR="00215148">
        <w:rPr>
          <w:rFonts w:ascii="Times New Roman" w:hAnsi="Times New Roman" w:cs="Times New Roman"/>
          <w:sz w:val="24"/>
          <w:szCs w:val="24"/>
          <w:lang w:val="en-GB"/>
        </w:rPr>
        <w:t>D.S.</w:t>
      </w:r>
      <w:r w:rsidRPr="00BE26D2">
        <w:rPr>
          <w:rFonts w:ascii="Times New Roman" w:hAnsi="Times New Roman" w:cs="Times New Roman"/>
          <w:sz w:val="24"/>
          <w:szCs w:val="24"/>
          <w:lang w:val="en-GB"/>
        </w:rPr>
        <w:t xml:space="preserve">P., </w:t>
      </w:r>
      <w:r w:rsidR="00C03A48" w:rsidRPr="00BE26D2">
        <w:rPr>
          <w:rFonts w:ascii="Times New Roman" w:hAnsi="Times New Roman" w:cs="Times New Roman"/>
          <w:sz w:val="24"/>
          <w:szCs w:val="24"/>
          <w:lang w:val="en-GB"/>
        </w:rPr>
        <w:t xml:space="preserve">B.G. and </w:t>
      </w:r>
      <w:r w:rsidR="00897AA9" w:rsidRPr="00BE26D2">
        <w:rPr>
          <w:rFonts w:ascii="Times New Roman" w:hAnsi="Times New Roman" w:cs="Times New Roman"/>
          <w:sz w:val="24"/>
          <w:szCs w:val="24"/>
          <w:lang w:val="en-GB"/>
        </w:rPr>
        <w:t>V.O.</w:t>
      </w:r>
      <w:r w:rsidR="00C03A48" w:rsidRPr="00BE26D2">
        <w:rPr>
          <w:rFonts w:ascii="Times New Roman" w:hAnsi="Times New Roman" w:cs="Times New Roman"/>
          <w:sz w:val="24"/>
          <w:szCs w:val="24"/>
          <w:lang w:val="en-GB"/>
        </w:rPr>
        <w:t xml:space="preserve"> </w:t>
      </w:r>
      <w:r w:rsidRPr="00BE26D2">
        <w:rPr>
          <w:rFonts w:ascii="Times New Roman" w:hAnsi="Times New Roman" w:cs="Times New Roman"/>
          <w:sz w:val="24"/>
          <w:szCs w:val="24"/>
          <w:lang w:val="en-GB"/>
        </w:rPr>
        <w:t xml:space="preserve">have </w:t>
      </w:r>
      <w:r w:rsidR="00C03A48" w:rsidRPr="00BE26D2">
        <w:rPr>
          <w:rFonts w:ascii="Times New Roman" w:hAnsi="Times New Roman" w:cs="Times New Roman"/>
          <w:sz w:val="24"/>
          <w:szCs w:val="24"/>
          <w:lang w:val="en-GB"/>
        </w:rPr>
        <w:t xml:space="preserve">maintained the </w:t>
      </w:r>
      <w:r w:rsidR="00507592" w:rsidRPr="00BE26D2">
        <w:rPr>
          <w:rFonts w:ascii="Times New Roman" w:hAnsi="Times New Roman" w:cs="Times New Roman"/>
          <w:sz w:val="24"/>
          <w:szCs w:val="24"/>
          <w:lang w:val="en-GB"/>
        </w:rPr>
        <w:t xml:space="preserve">soil moisture </w:t>
      </w:r>
      <w:r w:rsidR="00C03A48" w:rsidRPr="00BE26D2">
        <w:rPr>
          <w:rFonts w:ascii="Times New Roman" w:hAnsi="Times New Roman" w:cs="Times New Roman"/>
          <w:sz w:val="24"/>
          <w:szCs w:val="24"/>
          <w:lang w:val="en-GB"/>
        </w:rPr>
        <w:t>sensors in the study area</w:t>
      </w:r>
      <w:r w:rsidRPr="00BE26D2">
        <w:rPr>
          <w:rFonts w:ascii="Times New Roman" w:hAnsi="Times New Roman" w:cs="Times New Roman"/>
          <w:sz w:val="24"/>
          <w:szCs w:val="24"/>
          <w:lang w:val="en-GB"/>
        </w:rPr>
        <w:t xml:space="preserve"> and the data they have provided</w:t>
      </w:r>
      <w:r w:rsidR="00B8773E">
        <w:rPr>
          <w:rFonts w:ascii="Times New Roman" w:hAnsi="Times New Roman" w:cs="Times New Roman"/>
          <w:sz w:val="24"/>
          <w:szCs w:val="24"/>
          <w:lang w:val="en-GB"/>
        </w:rPr>
        <w:t xml:space="preserve"> over the years</w:t>
      </w:r>
      <w:r w:rsidR="004E0404" w:rsidRPr="00BE26D2">
        <w:rPr>
          <w:rFonts w:ascii="Times New Roman" w:hAnsi="Times New Roman" w:cs="Times New Roman"/>
          <w:sz w:val="24"/>
          <w:szCs w:val="24"/>
          <w:lang w:val="en-GB"/>
        </w:rPr>
        <w:t xml:space="preserve">; </w:t>
      </w:r>
      <w:r w:rsidR="00897AA9" w:rsidRPr="00BE26D2">
        <w:rPr>
          <w:rFonts w:ascii="Times New Roman" w:hAnsi="Times New Roman" w:cs="Times New Roman"/>
          <w:sz w:val="24"/>
          <w:szCs w:val="24"/>
          <w:lang w:val="en-GB"/>
        </w:rPr>
        <w:t>B.M.B.</w:t>
      </w:r>
      <w:r w:rsidR="00507592" w:rsidRPr="00BE26D2">
        <w:rPr>
          <w:rFonts w:ascii="Times New Roman" w:hAnsi="Times New Roman" w:cs="Times New Roman"/>
          <w:sz w:val="24"/>
          <w:szCs w:val="24"/>
          <w:lang w:val="en-GB"/>
        </w:rPr>
        <w:t xml:space="preserve"> developed the code used for data imputation and </w:t>
      </w:r>
      <w:r w:rsidR="005661E6" w:rsidRPr="00BE26D2">
        <w:rPr>
          <w:rFonts w:ascii="Times New Roman" w:hAnsi="Times New Roman" w:cs="Times New Roman"/>
          <w:sz w:val="24"/>
          <w:szCs w:val="24"/>
          <w:lang w:val="en-GB"/>
        </w:rPr>
        <w:t>uploaded</w:t>
      </w:r>
      <w:r w:rsidR="00507592" w:rsidRPr="00BE26D2">
        <w:rPr>
          <w:rFonts w:ascii="Times New Roman" w:hAnsi="Times New Roman" w:cs="Times New Roman"/>
          <w:sz w:val="24"/>
          <w:szCs w:val="24"/>
          <w:lang w:val="en-GB"/>
        </w:rPr>
        <w:t xml:space="preserve"> it in</w:t>
      </w:r>
      <w:r w:rsidR="005661E6" w:rsidRPr="00BE26D2">
        <w:rPr>
          <w:rFonts w:ascii="Times New Roman" w:hAnsi="Times New Roman" w:cs="Times New Roman"/>
          <w:sz w:val="24"/>
          <w:szCs w:val="24"/>
          <w:lang w:val="en-GB"/>
        </w:rPr>
        <w:t xml:space="preserve"> the repository</w:t>
      </w:r>
      <w:r w:rsidR="00507592" w:rsidRPr="00BE26D2">
        <w:rPr>
          <w:rFonts w:ascii="Times New Roman" w:hAnsi="Times New Roman" w:cs="Times New Roman"/>
          <w:sz w:val="24"/>
          <w:szCs w:val="24"/>
          <w:lang w:val="en-GB"/>
        </w:rPr>
        <w:t xml:space="preserve"> Figshare with the data</w:t>
      </w:r>
      <w:r w:rsidR="00647636">
        <w:rPr>
          <w:rFonts w:ascii="Times New Roman" w:hAnsi="Times New Roman" w:cs="Times New Roman"/>
          <w:sz w:val="24"/>
          <w:szCs w:val="24"/>
          <w:lang w:val="en-GB"/>
        </w:rPr>
        <w:t>set</w:t>
      </w:r>
      <w:r w:rsidR="00507592" w:rsidRPr="00BE26D2">
        <w:rPr>
          <w:rFonts w:ascii="Times New Roman" w:hAnsi="Times New Roman" w:cs="Times New Roman"/>
          <w:sz w:val="24"/>
          <w:szCs w:val="24"/>
          <w:lang w:val="en-GB"/>
        </w:rPr>
        <w:t xml:space="preserve"> formatting</w:t>
      </w:r>
      <w:r w:rsidR="00C03A48" w:rsidRPr="00BE26D2">
        <w:rPr>
          <w:rFonts w:ascii="Times New Roman" w:hAnsi="Times New Roman" w:cs="Times New Roman"/>
          <w:sz w:val="24"/>
          <w:szCs w:val="24"/>
          <w:lang w:val="en-GB"/>
        </w:rPr>
        <w:t xml:space="preserve">. </w:t>
      </w:r>
      <w:r w:rsidR="00897AA9" w:rsidRPr="00BE26D2">
        <w:rPr>
          <w:rFonts w:ascii="Times New Roman" w:hAnsi="Times New Roman" w:cs="Times New Roman"/>
          <w:sz w:val="24"/>
          <w:szCs w:val="24"/>
          <w:lang w:val="en-GB"/>
        </w:rPr>
        <w:t xml:space="preserve">All authors </w:t>
      </w:r>
      <w:r w:rsidR="00C03A48" w:rsidRPr="00BE26D2">
        <w:rPr>
          <w:rFonts w:ascii="Times New Roman" w:hAnsi="Times New Roman" w:cs="Times New Roman"/>
          <w:sz w:val="24"/>
          <w:szCs w:val="24"/>
          <w:lang w:val="en-GB"/>
        </w:rPr>
        <w:t>wrote, reviewed and edited the manuscript.</w:t>
      </w:r>
    </w:p>
    <w:p w14:paraId="0B0F252C" w14:textId="77777777" w:rsidR="00040CC8" w:rsidRPr="00BE26D2" w:rsidRDefault="004E0404">
      <w:pPr>
        <w:spacing w:line="480" w:lineRule="auto"/>
        <w:jc w:val="both"/>
        <w:rPr>
          <w:rFonts w:ascii="Times New Roman" w:hAnsi="Times New Roman" w:cs="Times New Roman"/>
          <w:b/>
          <w:sz w:val="24"/>
          <w:szCs w:val="24"/>
          <w:lang w:val="en-GB"/>
        </w:rPr>
      </w:pPr>
      <w:r w:rsidRPr="00BE26D2">
        <w:rPr>
          <w:rFonts w:ascii="Times New Roman" w:hAnsi="Times New Roman" w:cs="Times New Roman"/>
          <w:b/>
          <w:sz w:val="24"/>
          <w:szCs w:val="24"/>
          <w:lang w:val="en-GB"/>
        </w:rPr>
        <w:t>Competing interests</w:t>
      </w:r>
    </w:p>
    <w:p w14:paraId="5F11D26A" w14:textId="77777777" w:rsidR="00040CC8" w:rsidRPr="00BE26D2" w:rsidRDefault="004E0404">
      <w:pPr>
        <w:spacing w:line="480" w:lineRule="auto"/>
        <w:jc w:val="both"/>
        <w:rPr>
          <w:rFonts w:ascii="Times New Roman" w:hAnsi="Times New Roman" w:cs="Times New Roman"/>
          <w:b/>
          <w:sz w:val="24"/>
          <w:szCs w:val="24"/>
          <w:lang w:val="en-GB"/>
        </w:rPr>
        <w:sectPr w:rsidR="00040CC8" w:rsidRPr="00BE26D2" w:rsidSect="00DE6AB0">
          <w:footerReference w:type="default" r:id="rId7"/>
          <w:pgSz w:w="11906" w:h="16838"/>
          <w:pgMar w:top="1418" w:right="1701" w:bottom="1418" w:left="1701" w:header="0" w:footer="0" w:gutter="0"/>
          <w:lnNumType w:countBy="2" w:restart="continuous"/>
          <w:cols w:space="720"/>
          <w:formProt w:val="0"/>
          <w:docGrid w:linePitch="360" w:charSpace="4096"/>
        </w:sectPr>
      </w:pPr>
      <w:r w:rsidRPr="00BE26D2">
        <w:rPr>
          <w:rFonts w:ascii="Times New Roman" w:hAnsi="Times New Roman" w:cs="Times New Roman"/>
          <w:sz w:val="24"/>
          <w:szCs w:val="24"/>
          <w:lang w:val="en-GB"/>
        </w:rPr>
        <w:t>The authors declare no competing interest.</w:t>
      </w:r>
    </w:p>
    <w:p w14:paraId="49C206A5" w14:textId="77777777" w:rsidR="00040CC8" w:rsidRPr="00BE26D2" w:rsidRDefault="004E0404">
      <w:pPr>
        <w:spacing w:line="480" w:lineRule="auto"/>
        <w:jc w:val="both"/>
        <w:rPr>
          <w:rFonts w:ascii="Times New Roman" w:hAnsi="Times New Roman" w:cs="Times New Roman"/>
          <w:b/>
          <w:sz w:val="24"/>
          <w:szCs w:val="24"/>
          <w:lang w:val="en-GB"/>
        </w:rPr>
      </w:pPr>
      <w:r w:rsidRPr="00BE26D2">
        <w:rPr>
          <w:rFonts w:ascii="Times New Roman" w:hAnsi="Times New Roman" w:cs="Times New Roman"/>
          <w:b/>
          <w:sz w:val="24"/>
          <w:szCs w:val="24"/>
          <w:lang w:val="en-GB"/>
        </w:rPr>
        <w:lastRenderedPageBreak/>
        <w:t>FIGURES</w:t>
      </w:r>
    </w:p>
    <w:p w14:paraId="3385D57D" w14:textId="1E8EBFC1" w:rsidR="00040CC8" w:rsidRPr="00AF4A6D" w:rsidRDefault="004E0404">
      <w:pPr>
        <w:spacing w:line="480" w:lineRule="auto"/>
        <w:jc w:val="both"/>
        <w:rPr>
          <w:rFonts w:ascii="Times New Roman" w:hAnsi="Times New Roman" w:cs="Times New Roman"/>
          <w:sz w:val="24"/>
          <w:szCs w:val="24"/>
          <w:lang w:val="en-GB"/>
        </w:rPr>
      </w:pPr>
      <w:r w:rsidRPr="00AF4A6D">
        <w:rPr>
          <w:rFonts w:ascii="Times New Roman" w:hAnsi="Times New Roman" w:cs="Times New Roman"/>
          <w:b/>
          <w:bCs/>
          <w:sz w:val="24"/>
          <w:szCs w:val="24"/>
          <w:lang w:val="en-GB"/>
        </w:rPr>
        <w:t>Figure 1.</w:t>
      </w:r>
      <w:r w:rsidRPr="00AF4A6D">
        <w:rPr>
          <w:rFonts w:ascii="Times New Roman" w:hAnsi="Times New Roman" w:cs="Times New Roman"/>
          <w:sz w:val="24"/>
          <w:szCs w:val="24"/>
          <w:lang w:val="en-GB"/>
        </w:rPr>
        <w:t xml:space="preserve"> Location (upper panels) and partial view (lower panel) of the study area in central Spain, where patches of </w:t>
      </w:r>
      <w:r w:rsidRPr="00AF4A6D">
        <w:rPr>
          <w:rFonts w:ascii="Times New Roman" w:hAnsi="Times New Roman" w:cs="Times New Roman"/>
          <w:i/>
          <w:sz w:val="24"/>
          <w:szCs w:val="24"/>
          <w:lang w:val="en-GB"/>
        </w:rPr>
        <w:t>Stipa</w:t>
      </w:r>
      <w:r w:rsidRPr="00AF4A6D">
        <w:rPr>
          <w:rFonts w:ascii="Times New Roman" w:hAnsi="Times New Roman" w:cs="Times New Roman"/>
          <w:sz w:val="24"/>
          <w:szCs w:val="24"/>
          <w:lang w:val="en-GB"/>
        </w:rPr>
        <w:t xml:space="preserve"> </w:t>
      </w:r>
      <w:r w:rsidRPr="00AF4A6D">
        <w:rPr>
          <w:rFonts w:ascii="Times New Roman" w:hAnsi="Times New Roman" w:cs="Times New Roman"/>
          <w:i/>
          <w:sz w:val="24"/>
          <w:szCs w:val="24"/>
          <w:lang w:val="en-GB"/>
        </w:rPr>
        <w:t>tenacissima</w:t>
      </w:r>
      <w:r w:rsidRPr="00AF4A6D">
        <w:rPr>
          <w:rFonts w:ascii="Times New Roman" w:hAnsi="Times New Roman" w:cs="Times New Roman"/>
          <w:sz w:val="24"/>
          <w:szCs w:val="24"/>
          <w:lang w:val="en-GB"/>
        </w:rPr>
        <w:t xml:space="preserve"> and </w:t>
      </w:r>
      <w:r w:rsidRPr="00AF4A6D">
        <w:rPr>
          <w:rFonts w:ascii="Times New Roman" w:hAnsi="Times New Roman" w:cs="Times New Roman"/>
          <w:i/>
          <w:sz w:val="24"/>
          <w:szCs w:val="24"/>
          <w:lang w:val="en-GB"/>
        </w:rPr>
        <w:t>Retama</w:t>
      </w:r>
      <w:r w:rsidRPr="00AF4A6D">
        <w:rPr>
          <w:rFonts w:ascii="Times New Roman" w:hAnsi="Times New Roman" w:cs="Times New Roman"/>
          <w:sz w:val="24"/>
          <w:szCs w:val="24"/>
          <w:lang w:val="en-GB"/>
        </w:rPr>
        <w:t xml:space="preserve"> </w:t>
      </w:r>
      <w:r w:rsidRPr="00AF4A6D">
        <w:rPr>
          <w:rFonts w:ascii="Times New Roman" w:hAnsi="Times New Roman" w:cs="Times New Roman"/>
          <w:i/>
          <w:sz w:val="24"/>
          <w:szCs w:val="24"/>
          <w:lang w:val="en-GB"/>
        </w:rPr>
        <w:t>sphaerocarpa</w:t>
      </w:r>
      <w:r w:rsidRPr="00AF4A6D">
        <w:rPr>
          <w:rFonts w:ascii="Times New Roman" w:hAnsi="Times New Roman" w:cs="Times New Roman"/>
          <w:sz w:val="24"/>
          <w:szCs w:val="24"/>
          <w:lang w:val="en-GB"/>
        </w:rPr>
        <w:t xml:space="preserve"> are surrounded by a well-developed biocrust (white patches dominating the space between plant individuals) dominated by species such as </w:t>
      </w:r>
      <w:r w:rsidRPr="00AF4A6D">
        <w:rPr>
          <w:rFonts w:ascii="Times New Roman" w:hAnsi="Times New Roman" w:cs="Times New Roman"/>
          <w:i/>
          <w:sz w:val="24"/>
          <w:szCs w:val="24"/>
          <w:lang w:val="en-GB"/>
        </w:rPr>
        <w:t>Diploschistes diacapsis</w:t>
      </w:r>
      <w:r w:rsidRPr="00AF4A6D">
        <w:rPr>
          <w:rFonts w:ascii="Times New Roman" w:hAnsi="Times New Roman" w:cs="Times New Roman"/>
          <w:sz w:val="24"/>
          <w:szCs w:val="24"/>
          <w:lang w:val="en-GB"/>
        </w:rPr>
        <w:t xml:space="preserve">, </w:t>
      </w:r>
      <w:r w:rsidRPr="00AF4A6D">
        <w:rPr>
          <w:rFonts w:ascii="Times New Roman" w:hAnsi="Times New Roman" w:cs="Times New Roman"/>
          <w:i/>
          <w:sz w:val="24"/>
          <w:szCs w:val="24"/>
          <w:lang w:val="en-GB"/>
        </w:rPr>
        <w:t>Fulgensia subbracteata</w:t>
      </w:r>
      <w:r w:rsidRPr="00AF4A6D">
        <w:rPr>
          <w:rFonts w:ascii="Times New Roman" w:hAnsi="Times New Roman" w:cs="Times New Roman"/>
          <w:sz w:val="24"/>
          <w:szCs w:val="24"/>
          <w:lang w:val="en-GB"/>
        </w:rPr>
        <w:t xml:space="preserve"> and </w:t>
      </w:r>
      <w:r w:rsidRPr="00AF4A6D">
        <w:rPr>
          <w:rFonts w:ascii="Times New Roman" w:hAnsi="Times New Roman" w:cs="Times New Roman"/>
          <w:i/>
          <w:sz w:val="24"/>
          <w:szCs w:val="24"/>
          <w:lang w:val="en-GB"/>
        </w:rPr>
        <w:t>Psora decipiens</w:t>
      </w:r>
      <w:r w:rsidRPr="00AF4A6D">
        <w:rPr>
          <w:rFonts w:ascii="Times New Roman" w:hAnsi="Times New Roman" w:cs="Times New Roman"/>
          <w:sz w:val="24"/>
          <w:szCs w:val="24"/>
          <w:lang w:val="en-GB"/>
        </w:rPr>
        <w:t>. From Berdugo et al. (2014)</w:t>
      </w:r>
      <w:r w:rsidRPr="00AF4A6D">
        <w:rPr>
          <w:rFonts w:ascii="Times New Roman" w:hAnsi="Times New Roman" w:cs="Times New Roman"/>
          <w:sz w:val="24"/>
          <w:szCs w:val="24"/>
          <w:vertAlign w:val="superscript"/>
          <w:lang w:val="en-GB"/>
        </w:rPr>
        <w:t>5</w:t>
      </w:r>
      <w:r w:rsidRPr="00AF4A6D">
        <w:rPr>
          <w:rFonts w:ascii="Times New Roman" w:hAnsi="Times New Roman" w:cs="Times New Roman"/>
          <w:sz w:val="24"/>
          <w:szCs w:val="24"/>
          <w:lang w:val="en-GB"/>
        </w:rPr>
        <w:t>.</w:t>
      </w:r>
    </w:p>
    <w:p w14:paraId="305BE551" w14:textId="77777777" w:rsidR="00040CC8" w:rsidRPr="00AF4A6D" w:rsidRDefault="004E0404">
      <w:pPr>
        <w:spacing w:line="480" w:lineRule="auto"/>
        <w:jc w:val="both"/>
        <w:rPr>
          <w:rFonts w:ascii="Times New Roman" w:hAnsi="Times New Roman" w:cs="Times New Roman"/>
          <w:sz w:val="24"/>
          <w:szCs w:val="24"/>
          <w:lang w:val="en-GB"/>
        </w:rPr>
      </w:pPr>
      <w:r w:rsidRPr="00AF4A6D">
        <w:rPr>
          <w:rFonts w:ascii="Times New Roman" w:hAnsi="Times New Roman" w:cs="Times New Roman"/>
          <w:b/>
          <w:bCs/>
          <w:sz w:val="24"/>
          <w:szCs w:val="24"/>
          <w:lang w:val="en-GB"/>
        </w:rPr>
        <w:t>Figure 2.</w:t>
      </w:r>
      <w:r w:rsidRPr="00AF4A6D">
        <w:rPr>
          <w:rFonts w:ascii="Times New Roman" w:hAnsi="Times New Roman" w:cs="Times New Roman"/>
          <w:sz w:val="24"/>
          <w:szCs w:val="24"/>
          <w:lang w:val="en-GB"/>
        </w:rPr>
        <w:t xml:space="preserve"> Photographs of the different microsites used in the study. Stipa= </w:t>
      </w:r>
      <w:r w:rsidRPr="00AF4A6D">
        <w:rPr>
          <w:rFonts w:ascii="Times New Roman" w:hAnsi="Times New Roman" w:cs="Times New Roman"/>
          <w:i/>
          <w:sz w:val="24"/>
          <w:szCs w:val="24"/>
          <w:lang w:val="en-GB"/>
        </w:rPr>
        <w:t>Stipa</w:t>
      </w:r>
      <w:r w:rsidRPr="00AF4A6D">
        <w:rPr>
          <w:rFonts w:ascii="Times New Roman" w:hAnsi="Times New Roman" w:cs="Times New Roman"/>
          <w:sz w:val="24"/>
          <w:szCs w:val="24"/>
          <w:lang w:val="en-GB"/>
        </w:rPr>
        <w:t xml:space="preserve"> </w:t>
      </w:r>
      <w:r w:rsidRPr="00AF4A6D">
        <w:rPr>
          <w:rFonts w:ascii="Times New Roman" w:hAnsi="Times New Roman" w:cs="Times New Roman"/>
          <w:i/>
          <w:sz w:val="24"/>
          <w:szCs w:val="24"/>
          <w:lang w:val="en-GB"/>
        </w:rPr>
        <w:t>tenacissima</w:t>
      </w:r>
      <w:r w:rsidRPr="00AF4A6D">
        <w:rPr>
          <w:rFonts w:ascii="Times New Roman" w:hAnsi="Times New Roman" w:cs="Times New Roman"/>
          <w:sz w:val="24"/>
          <w:szCs w:val="24"/>
          <w:lang w:val="en-GB"/>
        </w:rPr>
        <w:t xml:space="preserve">; Retama= </w:t>
      </w:r>
      <w:r w:rsidRPr="00AF4A6D">
        <w:rPr>
          <w:rFonts w:ascii="Times New Roman" w:hAnsi="Times New Roman" w:cs="Times New Roman"/>
          <w:i/>
          <w:sz w:val="24"/>
          <w:szCs w:val="24"/>
          <w:lang w:val="en-GB"/>
        </w:rPr>
        <w:t>Retama</w:t>
      </w:r>
      <w:r w:rsidRPr="00AF4A6D">
        <w:rPr>
          <w:rFonts w:ascii="Times New Roman" w:hAnsi="Times New Roman" w:cs="Times New Roman"/>
          <w:sz w:val="24"/>
          <w:szCs w:val="24"/>
          <w:lang w:val="en-GB"/>
        </w:rPr>
        <w:t xml:space="preserve"> </w:t>
      </w:r>
      <w:r w:rsidRPr="00AF4A6D">
        <w:rPr>
          <w:rFonts w:ascii="Times New Roman" w:hAnsi="Times New Roman" w:cs="Times New Roman"/>
          <w:i/>
          <w:sz w:val="24"/>
          <w:szCs w:val="24"/>
          <w:lang w:val="en-GB"/>
        </w:rPr>
        <w:t>sphaerocarpa</w:t>
      </w:r>
      <w:r w:rsidRPr="00AF4A6D">
        <w:rPr>
          <w:rFonts w:ascii="Times New Roman" w:hAnsi="Times New Roman" w:cs="Times New Roman"/>
          <w:sz w:val="24"/>
          <w:szCs w:val="24"/>
          <w:lang w:val="en-GB"/>
        </w:rPr>
        <w:t>; BSCl= open areas devoid of perennial vegetation with very low (&lt;5%) cover of biocrust-forming lichens; BSCm= open areas with medium (25%-75%) cover of biocrust-forming lichens; BSCh = open areas with high (&gt;75%) cover of biocrust-forming lichens. From Berdugo et al. (2014)</w:t>
      </w:r>
      <w:r w:rsidRPr="00AF4A6D">
        <w:rPr>
          <w:rFonts w:ascii="Times New Roman" w:hAnsi="Times New Roman" w:cs="Times New Roman"/>
          <w:sz w:val="24"/>
          <w:szCs w:val="24"/>
          <w:vertAlign w:val="superscript"/>
          <w:lang w:val="en-GB"/>
        </w:rPr>
        <w:t>5</w:t>
      </w:r>
      <w:r w:rsidRPr="00AF4A6D">
        <w:rPr>
          <w:rFonts w:ascii="Times New Roman" w:hAnsi="Times New Roman" w:cs="Times New Roman"/>
          <w:sz w:val="24"/>
          <w:szCs w:val="24"/>
          <w:lang w:val="en-GB"/>
        </w:rPr>
        <w:t>.</w:t>
      </w:r>
    </w:p>
    <w:p w14:paraId="50792426" w14:textId="303F4688" w:rsidR="00040CC8" w:rsidRPr="00AF4A6D" w:rsidRDefault="004E0404">
      <w:pPr>
        <w:spacing w:line="480" w:lineRule="auto"/>
        <w:jc w:val="both"/>
        <w:rPr>
          <w:rFonts w:ascii="Times New Roman" w:hAnsi="Times New Roman" w:cs="Times New Roman"/>
          <w:sz w:val="24"/>
          <w:szCs w:val="24"/>
          <w:lang w:val="en-GB"/>
        </w:rPr>
      </w:pPr>
      <w:r w:rsidRPr="00AF4A6D">
        <w:rPr>
          <w:rFonts w:ascii="Times New Roman" w:hAnsi="Times New Roman" w:cs="Times New Roman"/>
          <w:b/>
          <w:bCs/>
          <w:sz w:val="24"/>
          <w:szCs w:val="24"/>
          <w:lang w:val="en-GB"/>
        </w:rPr>
        <w:t>Figure 3.</w:t>
      </w:r>
      <w:r w:rsidRPr="00AF4A6D">
        <w:rPr>
          <w:rFonts w:ascii="Times New Roman" w:hAnsi="Times New Roman" w:cs="Times New Roman"/>
          <w:sz w:val="24"/>
          <w:szCs w:val="24"/>
          <w:lang w:val="en-GB"/>
        </w:rPr>
        <w:t xml:space="preserve"> Pictures of the </w:t>
      </w:r>
      <w:r w:rsidR="00764182">
        <w:rPr>
          <w:rFonts w:ascii="Times New Roman" w:hAnsi="Times New Roman" w:cs="Times New Roman"/>
          <w:sz w:val="24"/>
          <w:szCs w:val="24"/>
          <w:lang w:val="en-GB"/>
        </w:rPr>
        <w:t xml:space="preserve">EC-5 </w:t>
      </w:r>
      <w:r w:rsidRPr="00AF4A6D">
        <w:rPr>
          <w:rFonts w:ascii="Times New Roman" w:hAnsi="Times New Roman" w:cs="Times New Roman"/>
          <w:sz w:val="24"/>
          <w:szCs w:val="24"/>
          <w:lang w:val="en-GB"/>
        </w:rPr>
        <w:t>moisture sensors</w:t>
      </w:r>
      <w:r w:rsidR="00565F40" w:rsidRPr="00AF4A6D">
        <w:rPr>
          <w:rFonts w:ascii="Times New Roman" w:hAnsi="Times New Roman" w:cs="Times New Roman"/>
          <w:sz w:val="24"/>
          <w:szCs w:val="24"/>
          <w:lang w:val="en-GB"/>
        </w:rPr>
        <w:t xml:space="preserve"> </w:t>
      </w:r>
      <w:r w:rsidR="00764182">
        <w:rPr>
          <w:rFonts w:ascii="Times New Roman" w:hAnsi="Times New Roman" w:cs="Times New Roman"/>
          <w:sz w:val="24"/>
          <w:szCs w:val="24"/>
          <w:lang w:val="en-GB"/>
        </w:rPr>
        <w:t xml:space="preserve">used </w:t>
      </w:r>
      <w:r w:rsidR="00565F40" w:rsidRPr="00AF4A6D">
        <w:rPr>
          <w:rFonts w:ascii="Times New Roman" w:hAnsi="Times New Roman" w:cs="Times New Roman"/>
          <w:sz w:val="24"/>
          <w:szCs w:val="24"/>
          <w:lang w:val="en-GB"/>
        </w:rPr>
        <w:t xml:space="preserve">in </w:t>
      </w:r>
      <w:r w:rsidR="00764182" w:rsidRPr="00773A3B">
        <w:rPr>
          <w:rFonts w:ascii="Times New Roman" w:hAnsi="Times New Roman" w:cs="Times New Roman"/>
          <w:sz w:val="24"/>
          <w:szCs w:val="24"/>
          <w:lang w:val="en-GB"/>
        </w:rPr>
        <w:t>open areas devoid of perennial vegetation with very low (&lt;5%</w:t>
      </w:r>
      <w:r w:rsidR="00764182">
        <w:rPr>
          <w:rFonts w:ascii="Times New Roman" w:hAnsi="Times New Roman" w:cs="Times New Roman"/>
          <w:sz w:val="24"/>
          <w:szCs w:val="24"/>
          <w:lang w:val="en-GB"/>
        </w:rPr>
        <w:t>, A</w:t>
      </w:r>
      <w:r w:rsidR="00764182" w:rsidRPr="00773A3B">
        <w:rPr>
          <w:rFonts w:ascii="Times New Roman" w:hAnsi="Times New Roman" w:cs="Times New Roman"/>
          <w:sz w:val="24"/>
          <w:szCs w:val="24"/>
          <w:lang w:val="en-GB"/>
        </w:rPr>
        <w:t xml:space="preserve">) </w:t>
      </w:r>
      <w:r w:rsidR="00764182">
        <w:rPr>
          <w:rFonts w:ascii="Times New Roman" w:hAnsi="Times New Roman" w:cs="Times New Roman"/>
          <w:sz w:val="24"/>
          <w:szCs w:val="24"/>
          <w:lang w:val="en-GB"/>
        </w:rPr>
        <w:t>and high (</w:t>
      </w:r>
      <w:r w:rsidR="00764182" w:rsidRPr="00773A3B">
        <w:rPr>
          <w:rFonts w:ascii="Times New Roman" w:hAnsi="Times New Roman" w:cs="Times New Roman"/>
          <w:sz w:val="24"/>
          <w:szCs w:val="24"/>
          <w:lang w:val="en-GB"/>
        </w:rPr>
        <w:t>&gt;75%</w:t>
      </w:r>
      <w:r w:rsidR="00764182">
        <w:rPr>
          <w:rFonts w:ascii="Times New Roman" w:hAnsi="Times New Roman" w:cs="Times New Roman"/>
          <w:sz w:val="24"/>
          <w:szCs w:val="24"/>
          <w:lang w:val="en-GB"/>
        </w:rPr>
        <w:t xml:space="preserve">, B) </w:t>
      </w:r>
      <w:r w:rsidR="00764182" w:rsidRPr="00773A3B">
        <w:rPr>
          <w:rFonts w:ascii="Times New Roman" w:hAnsi="Times New Roman" w:cs="Times New Roman"/>
          <w:sz w:val="24"/>
          <w:szCs w:val="24"/>
          <w:lang w:val="en-GB"/>
        </w:rPr>
        <w:t>cover of biocrust-forming lichens</w:t>
      </w:r>
      <w:r w:rsidRPr="00AF4A6D">
        <w:rPr>
          <w:rFonts w:ascii="Times New Roman" w:hAnsi="Times New Roman" w:cs="Times New Roman"/>
          <w:sz w:val="24"/>
          <w:szCs w:val="24"/>
          <w:lang w:val="en-GB"/>
        </w:rPr>
        <w:t>.</w:t>
      </w:r>
    </w:p>
    <w:p w14:paraId="526CA9D5" w14:textId="6FEC1107" w:rsidR="00040CC8" w:rsidRPr="00AF4A6D" w:rsidRDefault="004E0404" w:rsidP="00F872A9">
      <w:pPr>
        <w:spacing w:line="480" w:lineRule="auto"/>
        <w:jc w:val="both"/>
        <w:rPr>
          <w:rFonts w:ascii="Times New Roman" w:hAnsi="Times New Roman" w:cs="Times New Roman"/>
          <w:sz w:val="24"/>
          <w:szCs w:val="24"/>
          <w:lang w:val="en-GB"/>
        </w:rPr>
      </w:pPr>
      <w:r w:rsidRPr="00AF4A6D">
        <w:rPr>
          <w:rFonts w:ascii="Times New Roman" w:hAnsi="Times New Roman" w:cs="Times New Roman"/>
          <w:b/>
          <w:bCs/>
          <w:sz w:val="24"/>
          <w:szCs w:val="24"/>
          <w:lang w:val="en-GB"/>
        </w:rPr>
        <w:t>F</w:t>
      </w:r>
      <w:r w:rsidR="00F872A9" w:rsidRPr="00AF4A6D">
        <w:rPr>
          <w:rFonts w:ascii="Times New Roman" w:hAnsi="Times New Roman" w:cs="Times New Roman"/>
          <w:b/>
          <w:bCs/>
          <w:sz w:val="24"/>
          <w:szCs w:val="24"/>
          <w:lang w:val="en-GB"/>
        </w:rPr>
        <w:t>igure 4</w:t>
      </w:r>
      <w:r w:rsidRPr="00AF4A6D">
        <w:rPr>
          <w:rFonts w:ascii="Times New Roman" w:hAnsi="Times New Roman" w:cs="Times New Roman"/>
          <w:b/>
          <w:bCs/>
          <w:sz w:val="24"/>
          <w:szCs w:val="24"/>
          <w:lang w:val="en-GB"/>
        </w:rPr>
        <w:t>.</w:t>
      </w:r>
      <w:r w:rsidRPr="00AF4A6D">
        <w:rPr>
          <w:rFonts w:ascii="Times New Roman" w:hAnsi="Times New Roman" w:cs="Times New Roman"/>
          <w:sz w:val="24"/>
          <w:szCs w:val="24"/>
          <w:lang w:val="en-GB"/>
        </w:rPr>
        <w:t xml:space="preserve"> </w:t>
      </w:r>
      <w:r w:rsidR="00764182">
        <w:rPr>
          <w:rFonts w:ascii="Times New Roman" w:hAnsi="Times New Roman" w:cs="Times New Roman"/>
          <w:sz w:val="24"/>
          <w:szCs w:val="24"/>
          <w:lang w:val="en-GB"/>
        </w:rPr>
        <w:t>Relationship</w:t>
      </w:r>
      <w:r w:rsidR="00764182" w:rsidRPr="00AF4A6D">
        <w:rPr>
          <w:rFonts w:ascii="Times New Roman" w:hAnsi="Times New Roman" w:cs="Times New Roman"/>
          <w:sz w:val="24"/>
          <w:szCs w:val="24"/>
          <w:lang w:val="en-GB"/>
        </w:rPr>
        <w:t xml:space="preserve"> </w:t>
      </w:r>
      <w:r w:rsidRPr="00AF4A6D">
        <w:rPr>
          <w:rFonts w:ascii="Times New Roman" w:hAnsi="Times New Roman" w:cs="Times New Roman"/>
          <w:sz w:val="24"/>
          <w:szCs w:val="24"/>
          <w:lang w:val="en-GB"/>
        </w:rPr>
        <w:t xml:space="preserve">between soil moisture obtained by </w:t>
      </w:r>
      <w:r w:rsidR="00764182">
        <w:rPr>
          <w:rFonts w:ascii="Times New Roman" w:hAnsi="Times New Roman" w:cs="Times New Roman"/>
          <w:sz w:val="24"/>
          <w:szCs w:val="24"/>
          <w:lang w:val="en-GB"/>
        </w:rPr>
        <w:t xml:space="preserve">EC-5 </w:t>
      </w:r>
      <w:r w:rsidRPr="00AF4A6D">
        <w:rPr>
          <w:rFonts w:ascii="Times New Roman" w:hAnsi="Times New Roman" w:cs="Times New Roman"/>
          <w:sz w:val="24"/>
          <w:szCs w:val="24"/>
          <w:lang w:val="en-GB"/>
        </w:rPr>
        <w:t>sensors and Time Domain Reflectometry</w:t>
      </w:r>
      <w:r w:rsidR="00764182">
        <w:rPr>
          <w:rFonts w:ascii="Times New Roman" w:hAnsi="Times New Roman" w:cs="Times New Roman"/>
          <w:sz w:val="24"/>
          <w:szCs w:val="24"/>
          <w:lang w:val="en-GB"/>
        </w:rPr>
        <w:t xml:space="preserve"> (TDR</w:t>
      </w:r>
      <w:r w:rsidRPr="00AF4A6D">
        <w:rPr>
          <w:rFonts w:ascii="Times New Roman" w:hAnsi="Times New Roman" w:cs="Times New Roman"/>
          <w:sz w:val="24"/>
          <w:szCs w:val="24"/>
          <w:lang w:val="en-GB"/>
        </w:rPr>
        <w:t xml:space="preserve">) measurements </w:t>
      </w:r>
      <w:r w:rsidR="00764182">
        <w:rPr>
          <w:rFonts w:ascii="Times New Roman" w:hAnsi="Times New Roman" w:cs="Times New Roman"/>
          <w:sz w:val="24"/>
          <w:szCs w:val="24"/>
          <w:lang w:val="en-GB"/>
        </w:rPr>
        <w:t>at the</w:t>
      </w:r>
      <w:r w:rsidRPr="00AF4A6D">
        <w:rPr>
          <w:rFonts w:ascii="Times New Roman" w:hAnsi="Times New Roman" w:cs="Times New Roman"/>
          <w:sz w:val="24"/>
          <w:szCs w:val="24"/>
          <w:lang w:val="en-GB"/>
        </w:rPr>
        <w:t xml:space="preserve"> same date</w:t>
      </w:r>
      <w:r w:rsidR="00EB5BC3" w:rsidRPr="00AF4A6D">
        <w:rPr>
          <w:rFonts w:ascii="Times New Roman" w:hAnsi="Times New Roman" w:cs="Times New Roman"/>
          <w:sz w:val="24"/>
          <w:szCs w:val="24"/>
          <w:lang w:val="en-GB"/>
        </w:rPr>
        <w:t xml:space="preserve"> and microsite during 2009-2018.</w:t>
      </w:r>
      <w:r w:rsidR="00F872A9" w:rsidRPr="00AF4A6D">
        <w:rPr>
          <w:rFonts w:ascii="Times New Roman" w:hAnsi="Times New Roman" w:cs="Times New Roman"/>
          <w:sz w:val="24"/>
          <w:szCs w:val="24"/>
          <w:lang w:val="en-GB"/>
        </w:rPr>
        <w:t xml:space="preserve"> </w:t>
      </w:r>
    </w:p>
    <w:sectPr w:rsidR="00040CC8" w:rsidRPr="00AF4A6D" w:rsidSect="00DE6AB0">
      <w:pgSz w:w="11906" w:h="16838"/>
      <w:pgMar w:top="1418" w:right="1701" w:bottom="1418" w:left="1701" w:header="0" w:footer="0" w:gutter="0"/>
      <w:lnNumType w:countBy="2" w:restart="continuous"/>
      <w:cols w:space="720"/>
      <w:formProt w:val="0"/>
      <w:docGrid w:linePitch="360" w:charSpace="409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73021" w16cex:dateUtc="2021-06-06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69B6C1" w16cid:durableId="24FEAF5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67D2C" w14:textId="77777777" w:rsidR="00685C06" w:rsidRDefault="00685C06" w:rsidP="00790FB6">
      <w:pPr>
        <w:spacing w:after="0" w:line="240" w:lineRule="auto"/>
      </w:pPr>
      <w:r>
        <w:separator/>
      </w:r>
    </w:p>
  </w:endnote>
  <w:endnote w:type="continuationSeparator" w:id="0">
    <w:p w14:paraId="4D1BE083" w14:textId="77777777" w:rsidR="00685C06" w:rsidRDefault="00685C06" w:rsidP="00790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540489"/>
      <w:docPartObj>
        <w:docPartGallery w:val="Page Numbers (Bottom of Page)"/>
        <w:docPartUnique/>
      </w:docPartObj>
    </w:sdtPr>
    <w:sdtEndPr/>
    <w:sdtContent>
      <w:p w14:paraId="76B70412" w14:textId="4A3907D4" w:rsidR="00790FB6" w:rsidRDefault="00790FB6">
        <w:pPr>
          <w:pStyle w:val="Piedepgina"/>
          <w:jc w:val="center"/>
        </w:pPr>
        <w:r>
          <w:fldChar w:fldCharType="begin"/>
        </w:r>
        <w:r>
          <w:instrText>PAGE   \* MERGEFORMAT</w:instrText>
        </w:r>
        <w:r>
          <w:fldChar w:fldCharType="separate"/>
        </w:r>
        <w:r w:rsidR="00E413CD">
          <w:rPr>
            <w:noProof/>
          </w:rPr>
          <w:t>17</w:t>
        </w:r>
        <w:r>
          <w:fldChar w:fldCharType="end"/>
        </w:r>
      </w:p>
    </w:sdtContent>
  </w:sdt>
  <w:p w14:paraId="49BB5C17" w14:textId="77777777" w:rsidR="00790FB6" w:rsidRDefault="00790FB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B6AC2" w14:textId="77777777" w:rsidR="00685C06" w:rsidRDefault="00685C06" w:rsidP="00790FB6">
      <w:pPr>
        <w:spacing w:after="0" w:line="240" w:lineRule="auto"/>
      </w:pPr>
      <w:r>
        <w:separator/>
      </w:r>
    </w:p>
  </w:footnote>
  <w:footnote w:type="continuationSeparator" w:id="0">
    <w:p w14:paraId="422106FA" w14:textId="77777777" w:rsidR="00685C06" w:rsidRDefault="00685C06" w:rsidP="00790F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rson w15:author="Joaquín">
    <w15:presenceInfo w15:providerId="None" w15:userId="Joaquí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CC8"/>
    <w:rsid w:val="00040CC8"/>
    <w:rsid w:val="00060AF1"/>
    <w:rsid w:val="000B03C8"/>
    <w:rsid w:val="000B040B"/>
    <w:rsid w:val="000C7292"/>
    <w:rsid w:val="000D6716"/>
    <w:rsid w:val="000E3C97"/>
    <w:rsid w:val="00113389"/>
    <w:rsid w:val="001611A1"/>
    <w:rsid w:val="00195253"/>
    <w:rsid w:val="00197416"/>
    <w:rsid w:val="001F03E1"/>
    <w:rsid w:val="00215148"/>
    <w:rsid w:val="002412C1"/>
    <w:rsid w:val="002559C6"/>
    <w:rsid w:val="00265EFC"/>
    <w:rsid w:val="00283171"/>
    <w:rsid w:val="002A6B8A"/>
    <w:rsid w:val="00327CD8"/>
    <w:rsid w:val="00327E12"/>
    <w:rsid w:val="00336C71"/>
    <w:rsid w:val="0037382C"/>
    <w:rsid w:val="00374585"/>
    <w:rsid w:val="00385399"/>
    <w:rsid w:val="003A283D"/>
    <w:rsid w:val="0042197A"/>
    <w:rsid w:val="00426A5D"/>
    <w:rsid w:val="0048783C"/>
    <w:rsid w:val="004A3D28"/>
    <w:rsid w:val="004B4C77"/>
    <w:rsid w:val="004E0404"/>
    <w:rsid w:val="00507592"/>
    <w:rsid w:val="00511C29"/>
    <w:rsid w:val="00514865"/>
    <w:rsid w:val="005157D9"/>
    <w:rsid w:val="005167D6"/>
    <w:rsid w:val="00555CDD"/>
    <w:rsid w:val="00565F40"/>
    <w:rsid w:val="005661E6"/>
    <w:rsid w:val="00567848"/>
    <w:rsid w:val="00573CFF"/>
    <w:rsid w:val="00594A68"/>
    <w:rsid w:val="005D5BB0"/>
    <w:rsid w:val="0061674A"/>
    <w:rsid w:val="006305DD"/>
    <w:rsid w:val="0063544A"/>
    <w:rsid w:val="00647636"/>
    <w:rsid w:val="00653A18"/>
    <w:rsid w:val="00654D30"/>
    <w:rsid w:val="006778E6"/>
    <w:rsid w:val="00685C06"/>
    <w:rsid w:val="00735510"/>
    <w:rsid w:val="007368F9"/>
    <w:rsid w:val="00764182"/>
    <w:rsid w:val="00790FB6"/>
    <w:rsid w:val="007C2F11"/>
    <w:rsid w:val="007E4389"/>
    <w:rsid w:val="007E65B3"/>
    <w:rsid w:val="007F6159"/>
    <w:rsid w:val="00823CBD"/>
    <w:rsid w:val="00835880"/>
    <w:rsid w:val="008561BC"/>
    <w:rsid w:val="00897AA9"/>
    <w:rsid w:val="008E0947"/>
    <w:rsid w:val="008E3F84"/>
    <w:rsid w:val="008F49F2"/>
    <w:rsid w:val="00916FB9"/>
    <w:rsid w:val="0094624A"/>
    <w:rsid w:val="00981F21"/>
    <w:rsid w:val="00984809"/>
    <w:rsid w:val="00A36843"/>
    <w:rsid w:val="00A4175F"/>
    <w:rsid w:val="00A76478"/>
    <w:rsid w:val="00A77B2D"/>
    <w:rsid w:val="00A95048"/>
    <w:rsid w:val="00AA6071"/>
    <w:rsid w:val="00AB77A6"/>
    <w:rsid w:val="00AD5A1C"/>
    <w:rsid w:val="00AE2B52"/>
    <w:rsid w:val="00AF4A6D"/>
    <w:rsid w:val="00B01D9E"/>
    <w:rsid w:val="00B42048"/>
    <w:rsid w:val="00B825C0"/>
    <w:rsid w:val="00B8773E"/>
    <w:rsid w:val="00B96A05"/>
    <w:rsid w:val="00BC1C82"/>
    <w:rsid w:val="00BC4D94"/>
    <w:rsid w:val="00BE26D2"/>
    <w:rsid w:val="00BE363B"/>
    <w:rsid w:val="00C03A48"/>
    <w:rsid w:val="00C30DCF"/>
    <w:rsid w:val="00C436CA"/>
    <w:rsid w:val="00C613E4"/>
    <w:rsid w:val="00C709AE"/>
    <w:rsid w:val="00C87C35"/>
    <w:rsid w:val="00CA3E88"/>
    <w:rsid w:val="00CE049D"/>
    <w:rsid w:val="00CE2A7C"/>
    <w:rsid w:val="00CF574A"/>
    <w:rsid w:val="00D12C4C"/>
    <w:rsid w:val="00D211F1"/>
    <w:rsid w:val="00D33609"/>
    <w:rsid w:val="00D76096"/>
    <w:rsid w:val="00DA31EE"/>
    <w:rsid w:val="00DC2D96"/>
    <w:rsid w:val="00DD1951"/>
    <w:rsid w:val="00DE5F44"/>
    <w:rsid w:val="00DE6AB0"/>
    <w:rsid w:val="00E04FA0"/>
    <w:rsid w:val="00E27BB3"/>
    <w:rsid w:val="00E413CD"/>
    <w:rsid w:val="00E53C89"/>
    <w:rsid w:val="00E6242F"/>
    <w:rsid w:val="00E67053"/>
    <w:rsid w:val="00EB34B7"/>
    <w:rsid w:val="00EB5BC3"/>
    <w:rsid w:val="00EE314F"/>
    <w:rsid w:val="00F01A1C"/>
    <w:rsid w:val="00F23838"/>
    <w:rsid w:val="00F35F35"/>
    <w:rsid w:val="00F51C70"/>
    <w:rsid w:val="00F663C3"/>
    <w:rsid w:val="00F872A9"/>
    <w:rsid w:val="00FA52DC"/>
    <w:rsid w:val="00FC0466"/>
    <w:rsid w:val="00FC290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B930"/>
  <w15:docId w15:val="{1B268861-D821-446F-B288-8D049297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6065E9"/>
    <w:rPr>
      <w:color w:val="808080"/>
    </w:rPr>
  </w:style>
  <w:style w:type="character" w:styleId="Hipervnculo">
    <w:name w:val="Hyperlink"/>
    <w:basedOn w:val="Fuentedeprrafopredeter"/>
    <w:uiPriority w:val="99"/>
    <w:unhideWhenUsed/>
    <w:rsid w:val="00652A67"/>
    <w:rPr>
      <w:color w:val="0563C1" w:themeColor="hyperlink"/>
      <w:u w:val="single"/>
    </w:rPr>
  </w:style>
  <w:style w:type="character" w:styleId="Refdecomentario">
    <w:name w:val="annotation reference"/>
    <w:basedOn w:val="Fuentedeprrafopredeter"/>
    <w:uiPriority w:val="99"/>
    <w:unhideWhenUsed/>
    <w:qFormat/>
    <w:rsid w:val="003B4310"/>
    <w:rPr>
      <w:sz w:val="16"/>
      <w:szCs w:val="16"/>
    </w:rPr>
  </w:style>
  <w:style w:type="character" w:customStyle="1" w:styleId="TextocomentarioCar">
    <w:name w:val="Texto comentario Car"/>
    <w:basedOn w:val="Fuentedeprrafopredeter"/>
    <w:link w:val="Textocomentario"/>
    <w:uiPriority w:val="99"/>
    <w:qFormat/>
    <w:rsid w:val="003B4310"/>
    <w:rPr>
      <w:sz w:val="20"/>
      <w:szCs w:val="20"/>
    </w:rPr>
  </w:style>
  <w:style w:type="character" w:customStyle="1" w:styleId="AsuntodelcomentarioCar">
    <w:name w:val="Asunto del comentario Car"/>
    <w:basedOn w:val="TextocomentarioCar"/>
    <w:link w:val="Asuntodelcomentario"/>
    <w:uiPriority w:val="99"/>
    <w:semiHidden/>
    <w:qFormat/>
    <w:rsid w:val="003B4310"/>
    <w:rPr>
      <w:b/>
      <w:bCs/>
      <w:sz w:val="20"/>
      <w:szCs w:val="20"/>
    </w:rPr>
  </w:style>
  <w:style w:type="character" w:customStyle="1" w:styleId="TextodegloboCar">
    <w:name w:val="Texto de globo Car"/>
    <w:basedOn w:val="Fuentedeprrafopredeter"/>
    <w:link w:val="Textodeglobo"/>
    <w:uiPriority w:val="99"/>
    <w:semiHidden/>
    <w:qFormat/>
    <w:rsid w:val="003B4310"/>
    <w:rPr>
      <w:rFonts w:ascii="Segoe UI" w:hAnsi="Segoe UI" w:cs="Segoe UI"/>
      <w:sz w:val="18"/>
      <w:szCs w:val="18"/>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extocomentario">
    <w:name w:val="annotation text"/>
    <w:basedOn w:val="Normal"/>
    <w:link w:val="TextocomentarioCar"/>
    <w:uiPriority w:val="99"/>
    <w:unhideWhenUsed/>
    <w:qFormat/>
    <w:rsid w:val="003B4310"/>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3B4310"/>
    <w:rPr>
      <w:b/>
      <w:bCs/>
    </w:rPr>
  </w:style>
  <w:style w:type="paragraph" w:styleId="Textodeglobo">
    <w:name w:val="Balloon Text"/>
    <w:basedOn w:val="Normal"/>
    <w:link w:val="TextodegloboCar"/>
    <w:uiPriority w:val="99"/>
    <w:semiHidden/>
    <w:unhideWhenUsed/>
    <w:qFormat/>
    <w:rsid w:val="003B4310"/>
    <w:pPr>
      <w:spacing w:after="0" w:line="240" w:lineRule="auto"/>
    </w:pPr>
    <w:rPr>
      <w:rFonts w:ascii="Segoe UI" w:hAnsi="Segoe UI" w:cs="Segoe UI"/>
      <w:sz w:val="18"/>
      <w:szCs w:val="18"/>
    </w:rPr>
  </w:style>
  <w:style w:type="paragraph" w:styleId="Prrafodelista">
    <w:name w:val="List Paragraph"/>
    <w:basedOn w:val="Normal"/>
    <w:uiPriority w:val="34"/>
    <w:qFormat/>
    <w:rsid w:val="004B3BDF"/>
    <w:pPr>
      <w:spacing w:after="200" w:line="276" w:lineRule="auto"/>
      <w:ind w:left="720"/>
      <w:contextualSpacing/>
    </w:pPr>
    <w:rPr>
      <w:rFonts w:ascii="Calibri" w:eastAsia="Times New Roman" w:hAnsi="Calibri" w:cs="Times New Roman"/>
      <w:lang w:eastAsia="es-ES"/>
    </w:rPr>
  </w:style>
  <w:style w:type="paragraph" w:customStyle="1" w:styleId="Default">
    <w:name w:val="Default"/>
    <w:qFormat/>
    <w:rsid w:val="004C2207"/>
    <w:rPr>
      <w:rFonts w:ascii="Times New Roman" w:eastAsia="Calibri" w:hAnsi="Times New Roman" w:cs="Times New Roman"/>
      <w:color w:val="000000"/>
      <w:sz w:val="24"/>
      <w:szCs w:val="24"/>
    </w:rPr>
  </w:style>
  <w:style w:type="table" w:styleId="Tablaconcuadrcula">
    <w:name w:val="Table Grid"/>
    <w:basedOn w:val="Tablanormal"/>
    <w:uiPriority w:val="39"/>
    <w:rsid w:val="00355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E314F"/>
    <w:rPr>
      <w:color w:val="605E5C"/>
      <w:shd w:val="clear" w:color="auto" w:fill="E1DFDD"/>
    </w:rPr>
  </w:style>
  <w:style w:type="character" w:customStyle="1" w:styleId="Mencinsinresolver2">
    <w:name w:val="Mención sin resolver2"/>
    <w:basedOn w:val="Fuentedeprrafopredeter"/>
    <w:uiPriority w:val="99"/>
    <w:semiHidden/>
    <w:unhideWhenUsed/>
    <w:rsid w:val="000E3C97"/>
    <w:rPr>
      <w:color w:val="605E5C"/>
      <w:shd w:val="clear" w:color="auto" w:fill="E1DFDD"/>
    </w:rPr>
  </w:style>
  <w:style w:type="paragraph" w:styleId="Encabezado">
    <w:name w:val="header"/>
    <w:basedOn w:val="Normal"/>
    <w:link w:val="EncabezadoCar"/>
    <w:uiPriority w:val="99"/>
    <w:unhideWhenUsed/>
    <w:rsid w:val="00790F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FB6"/>
    <w:rPr>
      <w:sz w:val="22"/>
    </w:rPr>
  </w:style>
  <w:style w:type="paragraph" w:styleId="Piedepgina">
    <w:name w:val="footer"/>
    <w:basedOn w:val="Normal"/>
    <w:link w:val="PiedepginaCar"/>
    <w:uiPriority w:val="99"/>
    <w:unhideWhenUsed/>
    <w:rsid w:val="00790F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FB6"/>
    <w:rPr>
      <w:sz w:val="22"/>
    </w:rPr>
  </w:style>
  <w:style w:type="character" w:styleId="Nmerodelnea">
    <w:name w:val="line number"/>
    <w:basedOn w:val="Fuentedeprrafopredeter"/>
    <w:uiPriority w:val="99"/>
    <w:semiHidden/>
    <w:unhideWhenUsed/>
    <w:rsid w:val="00790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804058">
      <w:bodyDiv w:val="1"/>
      <w:marLeft w:val="0"/>
      <w:marRight w:val="0"/>
      <w:marTop w:val="0"/>
      <w:marBottom w:val="0"/>
      <w:divBdr>
        <w:top w:val="none" w:sz="0" w:space="0" w:color="auto"/>
        <w:left w:val="none" w:sz="0" w:space="0" w:color="auto"/>
        <w:bottom w:val="none" w:sz="0" w:space="0" w:color="auto"/>
        <w:right w:val="none" w:sz="0" w:space="0" w:color="auto"/>
      </w:divBdr>
    </w:div>
    <w:div w:id="634064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 Id="rId14"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519CA-9074-4A06-9511-8AFEEF045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1716</TotalTime>
  <Pages>17</Pages>
  <Words>4211</Words>
  <Characters>23162</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dc:description/>
  <cp:lastModifiedBy>Joaquín</cp:lastModifiedBy>
  <cp:revision>82</cp:revision>
  <dcterms:created xsi:type="dcterms:W3CDTF">2021-03-08T09:40:00Z</dcterms:created>
  <dcterms:modified xsi:type="dcterms:W3CDTF">2021-09-30T09:27:00Z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